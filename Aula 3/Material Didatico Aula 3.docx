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Arial" w:hAnsi="Arial" w:cs="Arial"/>
          <w:b/>
          <w:bCs/>
          <w:sz w:val="28"/>
          <w:szCs w:val="28"/>
        </w:rPr>
      </w:pPr>
      <w:r>
        <w:rPr>
          <w:rFonts w:ascii="Arial" w:hAnsi="Arial" w:eastAsia="Arial" w:cs="Arial"/>
          <w:color w:val="000000"/>
        </w:rPr>
        <w:drawing>
          <wp:anchor distT="0" distB="0" distL="114300" distR="114300" simplePos="0" relativeHeight="251612160" behindDoc="1" locked="0" layoutInCell="1" allowOverlap="1">
            <wp:simplePos x="0" y="0"/>
            <wp:positionH relativeFrom="column">
              <wp:posOffset>5725795</wp:posOffset>
            </wp:positionH>
            <wp:positionV relativeFrom="paragraph">
              <wp:posOffset>143510</wp:posOffset>
            </wp:positionV>
            <wp:extent cx="1012825" cy="793750"/>
            <wp:effectExtent l="0" t="0" r="0" b="6350"/>
            <wp:wrapNone/>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1020132" cy="799357"/>
                    </a:xfrm>
                    <a:prstGeom prst="rect">
                      <a:avLst/>
                    </a:prstGeom>
                  </pic:spPr>
                </pic:pic>
              </a:graphicData>
            </a:graphic>
          </wp:anchor>
        </w:drawing>
      </w:r>
      <w:r>
        <w:rPr>
          <w:rFonts w:ascii="Arial" w:hAnsi="Arial" w:cs="Arial"/>
          <w:b/>
          <w:bCs/>
          <w:sz w:val="28"/>
          <w:szCs w:val="28"/>
        </w:rPr>
        <mc:AlternateContent>
          <mc:Choice Requires="wps">
            <w:drawing>
              <wp:anchor distT="0" distB="0" distL="114300" distR="114300" simplePos="0" relativeHeight="251596800" behindDoc="1" locked="0" layoutInCell="1" allowOverlap="1">
                <wp:simplePos x="0" y="0"/>
                <wp:positionH relativeFrom="column">
                  <wp:posOffset>-10795</wp:posOffset>
                </wp:positionH>
                <wp:positionV relativeFrom="paragraph">
                  <wp:posOffset>6985</wp:posOffset>
                </wp:positionV>
                <wp:extent cx="6851650" cy="1267460"/>
                <wp:effectExtent l="0" t="0" r="6350" b="8890"/>
                <wp:wrapNone/>
                <wp:docPr id="19" name="Retângulo 19"/>
                <wp:cNvGraphicFramePr/>
                <a:graphic xmlns:a="http://schemas.openxmlformats.org/drawingml/2006/main">
                  <a:graphicData uri="http://schemas.microsoft.com/office/word/2010/wordprocessingShape">
                    <wps:wsp>
                      <wps:cNvSpPr/>
                      <wps:spPr>
                        <a:xfrm>
                          <a:off x="0" y="0"/>
                          <a:ext cx="6851650" cy="126746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85pt;margin-top:0.55pt;height:99.8pt;width:539.5pt;z-index:-251719680;v-text-anchor:middle;mso-width-relative:page;mso-height-relative:page;" fillcolor="#BFBFBF [2412]" filled="t" stroked="f" coordsize="21600,21600" o:gfxdata="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JqtnPWAAAACQEAAA8A&#10;AAAAAAAAAQAgAAAAIgAAAGRycy9kb3ducmV2LnhtbFBLAQIUABQAAAAIAIdO4kB62BtYUgIAAI8E&#10;AAAOAAAAAAAAAAEAIAAAACUBAABkcnMvZTJvRG9jLnhtbFBLBQYAAAAABgAGAFkBAADpBQAAAAA=&#10;">
                <v:fill on="t" focussize="0,0"/>
                <v:stroke on="f" weight="2pt"/>
                <v:imagedata o:title=""/>
                <o:lock v:ext="edit" aspectratio="f"/>
              </v:rect>
            </w:pict>
          </mc:Fallback>
        </mc:AlternateContent>
      </w:r>
    </w:p>
    <w:p>
      <w:pPr>
        <w:jc w:val="both"/>
        <w:rPr>
          <w:rFonts w:ascii="Arial" w:hAnsi="Arial" w:cs="Arial"/>
          <w:b/>
          <w:bCs/>
          <w:sz w:val="28"/>
          <w:szCs w:val="28"/>
        </w:rPr>
      </w:pPr>
      <w:r>
        <w:rPr>
          <w:rFonts w:ascii="Arial" w:hAnsi="Arial" w:cs="Arial"/>
          <w:b/>
          <w:bCs/>
          <w:sz w:val="28"/>
          <w:szCs w:val="28"/>
        </w:rPr>
        <mc:AlternateContent>
          <mc:Choice Requires="wps">
            <w:drawing>
              <wp:anchor distT="0" distB="0" distL="114300" distR="114300" simplePos="0" relativeHeight="251712512" behindDoc="0" locked="0" layoutInCell="1" allowOverlap="1">
                <wp:simplePos x="0" y="0"/>
                <wp:positionH relativeFrom="column">
                  <wp:posOffset>3056255</wp:posOffset>
                </wp:positionH>
                <wp:positionV relativeFrom="paragraph">
                  <wp:posOffset>3810</wp:posOffset>
                </wp:positionV>
                <wp:extent cx="2540000" cy="647700"/>
                <wp:effectExtent l="0" t="0" r="0" b="0"/>
                <wp:wrapNone/>
                <wp:docPr id="307" name="Caixa de Texto 2"/>
                <wp:cNvGraphicFramePr/>
                <a:graphic xmlns:a="http://schemas.openxmlformats.org/drawingml/2006/main">
                  <a:graphicData uri="http://schemas.microsoft.com/office/word/2010/wordprocessingShape">
                    <wps:wsp>
                      <wps:cNvSpPr txBox="1">
                        <a:spLocks noChangeArrowheads="1"/>
                      </wps:cNvSpPr>
                      <wps:spPr bwMode="auto">
                        <a:xfrm>
                          <a:off x="0" y="0"/>
                          <a:ext cx="2540000" cy="647700"/>
                        </a:xfrm>
                        <a:prstGeom prst="rect">
                          <a:avLst/>
                        </a:prstGeom>
                        <a:noFill/>
                        <a:ln w="9525">
                          <a:noFill/>
                          <a:miter lim="800000"/>
                        </a:ln>
                      </wps:spPr>
                      <wps:txbx>
                        <w:txbxContent>
                          <w:p>
                            <w:pPr>
                              <w:spacing w:after="0" w:line="240" w:lineRule="auto"/>
                              <w:jc w:val="center"/>
                              <w:rPr>
                                <w:b/>
                                <w:sz w:val="44"/>
                                <w:szCs w:val="36"/>
                              </w:rPr>
                            </w:pPr>
                            <w:r>
                              <w:rPr>
                                <w:b/>
                                <w:sz w:val="44"/>
                                <w:szCs w:val="36"/>
                              </w:rPr>
                              <w:t>MATERIAL DIÁTICO</w:t>
                            </w:r>
                          </w:p>
                        </w:txbxContent>
                      </wps:txbx>
                      <wps:bodyPr rot="0" vert="horz" wrap="square" lIns="91440" tIns="45720" rIns="91440" bIns="45720" anchor="t" anchorCtr="0">
                        <a:noAutofit/>
                      </wps:bodyPr>
                    </wps:wsp>
                  </a:graphicData>
                </a:graphic>
              </wp:anchor>
            </w:drawing>
          </mc:Choice>
          <mc:Fallback>
            <w:pict>
              <v:shape id="Caixa de Texto 2" o:spid="_x0000_s1026" o:spt="202" type="#_x0000_t202" style="position:absolute;left:0pt;margin-left:240.65pt;margin-top:0.3pt;height:51pt;width:200pt;z-index:251712512;mso-width-relative:page;mso-height-relative:page;" filled="f" stroked="f" coordsize="21600,21600" o:gfxdata="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rV85dQAAAAIAQAADwAAAAAAAAABACAAAAAiAAAAZHJzL2Rvd25yZXYueG1s&#10;UEsBAhQAFAAAAAgAh07iQBnAVLH8AQAA4gMAAA4AAAAAAAAAAQAgAAAAIwEAAGRycy9lMm9Eb2Mu&#10;eG1sUEsFBgAAAAAGAAYAWQEAAJEFAAAAAA==&#10;">
                <v:fill on="f" focussize="0,0"/>
                <v:stroke on="f" miterlimit="8" joinstyle="miter"/>
                <v:imagedata o:title=""/>
                <o:lock v:ext="edit" aspectratio="f"/>
                <v:textbox>
                  <w:txbxContent>
                    <w:p>
                      <w:pPr>
                        <w:spacing w:after="0" w:line="240" w:lineRule="auto"/>
                        <w:jc w:val="center"/>
                        <w:rPr>
                          <w:b/>
                          <w:sz w:val="44"/>
                          <w:szCs w:val="36"/>
                        </w:rPr>
                      </w:pPr>
                      <w:r>
                        <w:rPr>
                          <w:b/>
                          <w:sz w:val="44"/>
                          <w:szCs w:val="36"/>
                        </w:rPr>
                        <w:t>MATERIAL DIÁTICO</w:t>
                      </w:r>
                    </w:p>
                  </w:txbxContent>
                </v:textbox>
              </v:shape>
            </w:pict>
          </mc:Fallback>
        </mc:AlternateContent>
      </w:r>
      <w:r>
        <w:rPr>
          <w:rFonts w:ascii="Arial" w:hAnsi="Arial" w:cs="Arial"/>
          <w:b/>
          <w:bCs/>
          <w:sz w:val="28"/>
          <w:szCs w:val="28"/>
        </w:rPr>
        <mc:AlternateContent>
          <mc:Choice Requires="wps">
            <w:drawing>
              <wp:anchor distT="0" distB="0" distL="114300" distR="114300" simplePos="0" relativeHeight="251655168" behindDoc="0" locked="0" layoutInCell="1" allowOverlap="1">
                <wp:simplePos x="0" y="0"/>
                <wp:positionH relativeFrom="column">
                  <wp:posOffset>3113405</wp:posOffset>
                </wp:positionH>
                <wp:positionV relativeFrom="paragraph">
                  <wp:posOffset>3810</wp:posOffset>
                </wp:positionV>
                <wp:extent cx="2413000" cy="647700"/>
                <wp:effectExtent l="0" t="0" r="25400" b="19050"/>
                <wp:wrapNone/>
                <wp:docPr id="18" name="Retângulo de cantos arredondados 18"/>
                <wp:cNvGraphicFramePr/>
                <a:graphic xmlns:a="http://schemas.openxmlformats.org/drawingml/2006/main">
                  <a:graphicData uri="http://schemas.microsoft.com/office/word/2010/wordprocessingShape">
                    <wps:wsp>
                      <wps:cNvSpPr/>
                      <wps:spPr>
                        <a:xfrm>
                          <a:off x="0" y="0"/>
                          <a:ext cx="2413000" cy="647700"/>
                        </a:xfrm>
                        <a:prstGeom prst="roundRect">
                          <a:avLst>
                            <a:gd name="adj" fmla="val 22926"/>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tângulo de cantos arredondados 18" o:spid="_x0000_s1026" o:spt="2" style="position:absolute;left:0pt;margin-left:245.15pt;margin-top:0.3pt;height:51pt;width:190pt;z-index:251655168;v-text-anchor:middle;mso-width-relative:page;mso-height-relative:page;" fillcolor="#FFFFFF [3201]" filled="t" stroked="t" coordsize="21600,21600" arcsize="0.229259259259259" o:gfxdata="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eUfHq1wAAAAgBAAAPAAAAAAAAAAEAIAAAACIAAABkcnMvZG93bnJldi54&#10;bWxQSwECFAAUAAAACACHTuJArwEd820CAADdBAAADgAAAAAAAAABACAAAAAmAQAAZHJzL2Uyb0Rv&#10;Yy54bWxQSwUGAAAAAAYABgBZAQAABQYAAAAA&#10;">
                <v:fill on="t" focussize="0,0"/>
                <v:stroke weight="2pt" color="#000000 [3213]" joinstyle="round"/>
                <v:imagedata o:title=""/>
                <o:lock v:ext="edit" aspectratio="f"/>
              </v:roundrect>
            </w:pict>
          </mc:Fallback>
        </mc:AlternateContent>
      </w:r>
      <w:r>
        <w:rPr>
          <w:rFonts w:ascii="Arial" w:hAnsi="Arial" w:cs="Arial"/>
          <w:b/>
          <w:bCs/>
          <w:sz w:val="28"/>
          <w:szCs w:val="28"/>
        </w:rPr>
        <w:drawing>
          <wp:anchor distT="0" distB="0" distL="114300" distR="114300" simplePos="0" relativeHeight="251604992" behindDoc="1" locked="0" layoutInCell="1" allowOverlap="1">
            <wp:simplePos x="0" y="0"/>
            <wp:positionH relativeFrom="column">
              <wp:posOffset>135255</wp:posOffset>
            </wp:positionH>
            <wp:positionV relativeFrom="paragraph">
              <wp:posOffset>67310</wp:posOffset>
            </wp:positionV>
            <wp:extent cx="2514600" cy="405130"/>
            <wp:effectExtent l="0" t="0" r="0" b="0"/>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4941" cy="408154"/>
                    </a:xfrm>
                    <a:prstGeom prst="rect">
                      <a:avLst/>
                    </a:prstGeom>
                  </pic:spPr>
                </pic:pic>
              </a:graphicData>
            </a:graphic>
          </wp:anchor>
        </w:drawing>
      </w:r>
    </w:p>
    <w:p>
      <w:pPr>
        <w:jc w:val="both"/>
        <w:rPr>
          <w:rFonts w:ascii="Arial" w:hAnsi="Arial" w:cs="Arial"/>
          <w:b/>
          <w:bCs/>
          <w:sz w:val="28"/>
          <w:szCs w:val="28"/>
        </w:rPr>
      </w:pPr>
    </w:p>
    <w:p>
      <w:pPr>
        <w:jc w:val="both"/>
        <w:rPr>
          <w:rFonts w:ascii="Arial" w:hAnsi="Arial" w:cs="Arial"/>
          <w:b/>
          <w:bCs/>
          <w:sz w:val="28"/>
          <w:szCs w:val="28"/>
        </w:rPr>
      </w:pPr>
    </w:p>
    <w:p>
      <w:pPr>
        <w:jc w:val="center"/>
        <w:rPr>
          <w:rFonts w:ascii="Arial Narrow" w:hAnsi="Arial Narrow" w:cs="Aharoni"/>
          <w:b/>
          <w:sz w:val="48"/>
        </w:rPr>
      </w:pPr>
      <w:r>
        <w:rPr>
          <w:rFonts w:ascii="Arial Narrow" w:hAnsi="Arial Narrow" w:cs="Aharoni"/>
          <w:b/>
          <w:sz w:val="48"/>
        </w:rPr>
        <w:t>CURSO DE ENGENHARIA DE COMPUTAÇÃO</w:t>
      </w:r>
    </w:p>
    <w:tbl>
      <w:tblPr>
        <w:tblStyle w:val="16"/>
        <w:tblW w:w="1077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0773" w:type="dxa"/>
            <w:gridSpan w:val="2"/>
            <w:tcBorders>
              <w:top w:val="nil"/>
              <w:left w:val="nil"/>
              <w:bottom w:val="nil"/>
              <w:right w:val="nil"/>
            </w:tcBorders>
            <w:shd w:val="clear" w:color="auto" w:fill="17365D" w:themeFill="text2" w:themeFillShade="BF"/>
            <w:vAlign w:val="center"/>
          </w:tcPr>
          <w:p>
            <w:pPr>
              <w:spacing w:after="0" w:line="240" w:lineRule="auto"/>
              <w:rPr>
                <w:rFonts w:ascii="Arial Narrow" w:hAnsi="Arial Narrow" w:eastAsia="Times New Roman" w:cs="Arial"/>
                <w:b/>
                <w:sz w:val="20"/>
                <w:szCs w:val="20"/>
              </w:rPr>
            </w:pPr>
            <w:r>
              <w:rPr>
                <w:rFonts w:ascii="Arial Narrow" w:hAnsi="Arial Narrow" w:eastAsia="Times New Roman" w:cs="Arial"/>
                <w:b/>
                <w:color w:val="FFFFFF" w:themeColor="background1"/>
                <w:sz w:val="20"/>
                <w:szCs w:val="20"/>
                <w14:textFill>
                  <w14:solidFill>
                    <w14:schemeClr w14:val="bg1"/>
                  </w14:solidFill>
                </w14:textFill>
              </w:rPr>
              <w:t xml:space="preserve">1. IDENTIFICAÇÃO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418" w:type="dxa"/>
            <w:tcBorders>
              <w:top w:val="nil"/>
              <w:left w:val="nil"/>
            </w:tcBorders>
            <w:vAlign w:val="center"/>
          </w:tcPr>
          <w:p>
            <w:pPr>
              <w:spacing w:after="0" w:line="240" w:lineRule="auto"/>
              <w:rPr>
                <w:rFonts w:ascii="Arial Narrow" w:hAnsi="Arial Narrow" w:eastAsia="Times New Roman" w:cs="Arial"/>
                <w:sz w:val="24"/>
                <w:szCs w:val="24"/>
                <w:u w:val="single"/>
              </w:rPr>
            </w:pPr>
            <w:r>
              <w:rPr>
                <w:rFonts w:ascii="Arial Narrow" w:hAnsi="Arial Narrow" w:eastAsia="Times New Roman" w:cs="Arial"/>
                <w:bCs/>
                <w:sz w:val="20"/>
                <w:szCs w:val="20"/>
              </w:rPr>
              <w:t xml:space="preserve">Disciplina: </w:t>
            </w:r>
          </w:p>
        </w:tc>
        <w:tc>
          <w:tcPr>
            <w:tcW w:w="9355" w:type="dxa"/>
            <w:tcBorders>
              <w:top w:val="nil"/>
              <w:right w:val="nil"/>
            </w:tcBorders>
            <w:vAlign w:val="center"/>
          </w:tcPr>
          <w:p>
            <w:pPr>
              <w:spacing w:after="0" w:line="240" w:lineRule="auto"/>
              <w:rPr>
                <w:rFonts w:ascii="Arial Narrow" w:hAnsi="Arial Narrow" w:eastAsia="Times New Roman" w:cs="Arial"/>
                <w:sz w:val="24"/>
                <w:szCs w:val="24"/>
                <w:u w:val="single"/>
              </w:rPr>
            </w:pPr>
            <w:r>
              <w:rPr>
                <w:rFonts w:ascii="Arial Narrow" w:hAnsi="Arial Narrow" w:eastAsia="Times New Roman" w:cs="Arial"/>
                <w:b/>
                <w:bCs/>
                <w:sz w:val="20"/>
                <w:szCs w:val="20"/>
              </w:rPr>
              <w:t>Prática em Fábrica de Software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418" w:type="dxa"/>
            <w:tcBorders>
              <w:left w:val="nil"/>
            </w:tcBorders>
            <w:vAlign w:val="center"/>
          </w:tcPr>
          <w:p>
            <w:pPr>
              <w:spacing w:after="0" w:line="240" w:lineRule="auto"/>
              <w:rPr>
                <w:rFonts w:ascii="Arial Narrow" w:hAnsi="Arial Narrow" w:eastAsia="Times New Roman" w:cs="Arial"/>
                <w:sz w:val="24"/>
                <w:szCs w:val="24"/>
                <w:u w:val="single"/>
              </w:rPr>
            </w:pPr>
            <w:r>
              <w:rPr>
                <w:rFonts w:ascii="Arial Narrow" w:hAnsi="Arial Narrow" w:eastAsia="Times New Roman" w:cs="Arial"/>
                <w:bCs/>
                <w:sz w:val="20"/>
                <w:szCs w:val="20"/>
              </w:rPr>
              <w:t>Professora:</w:t>
            </w:r>
          </w:p>
        </w:tc>
        <w:tc>
          <w:tcPr>
            <w:tcW w:w="9355" w:type="dxa"/>
            <w:tcBorders>
              <w:right w:val="nil"/>
            </w:tcBorders>
            <w:vAlign w:val="center"/>
          </w:tcPr>
          <w:p>
            <w:pPr>
              <w:spacing w:after="0" w:line="240" w:lineRule="auto"/>
              <w:rPr>
                <w:rFonts w:ascii="Arial Narrow" w:hAnsi="Arial Narrow" w:eastAsia="Times New Roman" w:cs="Arial"/>
                <w:b/>
                <w:bCs/>
                <w:sz w:val="20"/>
                <w:szCs w:val="20"/>
              </w:rPr>
            </w:pPr>
            <w:r>
              <w:rPr>
                <w:rFonts w:ascii="Arial Narrow" w:hAnsi="Arial Narrow" w:eastAsia="Times New Roman" w:cs="Arial"/>
                <w:b/>
                <w:bCs/>
                <w:sz w:val="20"/>
                <w:szCs w:val="20"/>
              </w:rPr>
              <w:t>Renata Dutra Braga, Dra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418" w:type="dxa"/>
            <w:tcBorders>
              <w:left w:val="nil"/>
            </w:tcBorders>
            <w:vAlign w:val="center"/>
          </w:tcPr>
          <w:p>
            <w:pPr>
              <w:spacing w:after="0" w:line="240" w:lineRule="auto"/>
              <w:rPr>
                <w:rFonts w:ascii="Arial Narrow" w:hAnsi="Arial Narrow" w:eastAsia="Times New Roman" w:cs="Arial"/>
                <w:sz w:val="24"/>
                <w:szCs w:val="24"/>
                <w:u w:val="single"/>
              </w:rPr>
            </w:pPr>
            <w:r>
              <w:rPr>
                <w:rFonts w:ascii="Arial Narrow" w:hAnsi="Arial Narrow" w:eastAsia="Times New Roman" w:cs="Arial"/>
                <w:bCs/>
                <w:sz w:val="20"/>
                <w:szCs w:val="20"/>
              </w:rPr>
              <w:t>Dia:</w:t>
            </w:r>
          </w:p>
        </w:tc>
        <w:tc>
          <w:tcPr>
            <w:tcW w:w="9355" w:type="dxa"/>
            <w:tcBorders>
              <w:right w:val="nil"/>
            </w:tcBorders>
            <w:vAlign w:val="center"/>
          </w:tcPr>
          <w:p>
            <w:pPr>
              <w:spacing w:after="0" w:line="240" w:lineRule="auto"/>
              <w:rPr>
                <w:rFonts w:ascii="Arial Narrow" w:hAnsi="Arial Narrow" w:eastAsia="Times New Roman" w:cs="Arial"/>
                <w:b/>
                <w:bCs/>
                <w:sz w:val="20"/>
                <w:szCs w:val="20"/>
              </w:rPr>
            </w:pPr>
            <w:r>
              <w:rPr>
                <w:rFonts w:ascii="Arial Narrow" w:hAnsi="Arial Narrow" w:eastAsia="Times New Roman" w:cs="Arial"/>
                <w:b/>
                <w:bCs/>
                <w:sz w:val="20"/>
                <w:szCs w:val="20"/>
              </w:rPr>
              <w:t>13/02/2019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418" w:type="dxa"/>
            <w:tcBorders>
              <w:left w:val="nil"/>
            </w:tcBorders>
            <w:vAlign w:val="center"/>
          </w:tcPr>
          <w:p>
            <w:pPr>
              <w:spacing w:after="0" w:line="240" w:lineRule="auto"/>
              <w:rPr>
                <w:rFonts w:ascii="Arial Narrow" w:hAnsi="Arial Narrow" w:eastAsia="Times New Roman" w:cs="Arial"/>
                <w:sz w:val="24"/>
                <w:szCs w:val="24"/>
                <w:u w:val="single"/>
              </w:rPr>
            </w:pPr>
            <w:r>
              <w:rPr>
                <w:rFonts w:ascii="Arial Narrow" w:hAnsi="Arial Narrow" w:eastAsia="Times New Roman" w:cs="Arial"/>
                <w:bCs/>
                <w:sz w:val="20"/>
                <w:szCs w:val="20"/>
              </w:rPr>
              <w:t>Duração:</w:t>
            </w:r>
          </w:p>
        </w:tc>
        <w:tc>
          <w:tcPr>
            <w:tcW w:w="9355" w:type="dxa"/>
            <w:tcBorders>
              <w:right w:val="nil"/>
            </w:tcBorders>
            <w:vAlign w:val="center"/>
          </w:tcPr>
          <w:p>
            <w:pPr>
              <w:spacing w:after="0" w:line="240" w:lineRule="auto"/>
              <w:rPr>
                <w:rFonts w:ascii="Arial Narrow" w:hAnsi="Arial Narrow" w:eastAsia="Times New Roman" w:cs="Arial"/>
                <w:b/>
                <w:bCs/>
                <w:sz w:val="20"/>
                <w:szCs w:val="20"/>
              </w:rPr>
            </w:pPr>
            <w:r>
              <w:rPr>
                <w:rFonts w:ascii="Arial Narrow" w:hAnsi="Arial Narrow" w:eastAsia="Times New Roman" w:cs="Arial"/>
                <w:b/>
                <w:bCs/>
                <w:sz w:val="20"/>
                <w:szCs w:val="20"/>
              </w:rPr>
              <w:t>4 h/a</w:t>
            </w:r>
          </w:p>
        </w:tc>
      </w:tr>
    </w:tbl>
    <w:p>
      <w:pPr>
        <w:spacing w:after="0" w:line="240" w:lineRule="auto"/>
        <w:jc w:val="center"/>
        <w:rPr>
          <w:rFonts w:ascii="Arial" w:hAnsi="Arial" w:eastAsia="Times New Roman" w:cs="Arial"/>
          <w:sz w:val="24"/>
          <w:szCs w:val="24"/>
          <w:u w:val="single"/>
        </w:rPr>
      </w:pPr>
    </w:p>
    <w:tbl>
      <w:tblPr>
        <w:tblStyle w:val="16"/>
        <w:tblW w:w="10773" w:type="dxa"/>
        <w:tblInd w:w="10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077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0773" w:type="dxa"/>
            <w:shd w:val="clear" w:color="auto" w:fill="17365D" w:themeFill="text2" w:themeFillShade="BF"/>
            <w:vAlign w:val="center"/>
          </w:tcPr>
          <w:p>
            <w:pPr>
              <w:spacing w:after="0" w:line="240" w:lineRule="auto"/>
              <w:rPr>
                <w:rFonts w:ascii="Arial Narrow" w:hAnsi="Arial Narrow" w:eastAsia="Times New Roman" w:cs="Arial"/>
                <w:b/>
                <w:color w:val="FFFFFF" w:themeColor="background1"/>
                <w:sz w:val="20"/>
                <w:szCs w:val="20"/>
                <w14:textFill>
                  <w14:solidFill>
                    <w14:schemeClr w14:val="bg1"/>
                  </w14:solidFill>
                </w14:textFill>
              </w:rPr>
            </w:pPr>
            <w:r>
              <w:rPr>
                <w:rFonts w:ascii="Arial Narrow" w:hAnsi="Arial Narrow" w:eastAsia="Times New Roman" w:cs="Arial"/>
                <w:b/>
                <w:color w:val="FFFFFF" w:themeColor="background1"/>
                <w:sz w:val="20"/>
                <w:szCs w:val="20"/>
                <w14:textFill>
                  <w14:solidFill>
                    <w14:schemeClr w14:val="bg1"/>
                  </w14:solidFill>
                </w14:textFill>
              </w:rPr>
              <w:t xml:space="preserve">2. </w:t>
            </w:r>
            <w:r>
              <w:rPr>
                <w:rFonts w:ascii="Arial Narrow" w:hAnsi="Arial Narrow" w:eastAsia="Times New Roman" w:cs="Arial"/>
                <w:b/>
                <w:bCs/>
                <w:sz w:val="20"/>
                <w:szCs w:val="20"/>
              </w:rPr>
              <w:t>AUTORES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773" w:type="dxa"/>
          </w:tcPr>
          <w:p>
            <w:pPr>
              <w:spacing w:after="0" w:line="276" w:lineRule="auto"/>
              <w:rPr>
                <w:ins w:id="20" w:author="Renata" w:date="2019-02-27T21:12:00Z"/>
                <w:rFonts w:ascii="Arial Narrow" w:hAnsi="Arial Narrow" w:eastAsia="Times New Roman" w:cs="Arial"/>
                <w:sz w:val="20"/>
                <w:szCs w:val="20"/>
              </w:rPr>
            </w:pPr>
            <w:del w:id="21" w:author="Renata" w:date="2019-02-27T21:12:00Z">
              <w:commentRangeStart w:id="0"/>
              <w:r>
                <w:rPr>
                  <w:rFonts w:ascii="Arial Narrow" w:hAnsi="Arial Narrow" w:eastAsia="Times New Roman" w:cs="Arial"/>
                  <w:sz w:val="20"/>
                  <w:szCs w:val="20"/>
                </w:rPr>
                <w:delText xml:space="preserve"> </w:delText>
              </w:r>
            </w:del>
            <w:r>
              <w:rPr>
                <w:rFonts w:ascii="Arial Narrow" w:hAnsi="Arial Narrow" w:eastAsia="Times New Roman" w:cs="Arial"/>
                <w:sz w:val="20"/>
                <w:szCs w:val="20"/>
              </w:rPr>
              <w:t>Marcos Martins</w:t>
            </w:r>
            <w:ins w:id="22" w:author="happy brasil" w:date="2019-03-27T23:20:58Z">
              <w:r>
                <w:rPr>
                  <w:rFonts w:ascii="Arial Narrow" w:hAnsi="Arial Narrow" w:eastAsia="Times New Roman" w:cs="Arial"/>
                  <w:sz w:val="20"/>
                  <w:szCs w:val="20"/>
                </w:rPr>
                <w:t xml:space="preserve"> de </w:t>
              </w:r>
            </w:ins>
            <w:ins w:id="23" w:author="happy brasil" w:date="2019-03-27T23:21:28Z">
              <w:r>
                <w:rPr>
                  <w:rFonts w:ascii="Arial Narrow" w:hAnsi="Arial Narrow" w:eastAsia="Times New Roman" w:cs="Arial"/>
                  <w:sz w:val="20"/>
                  <w:szCs w:val="20"/>
                </w:rPr>
                <w:t>Souza</w:t>
              </w:r>
            </w:ins>
          </w:p>
          <w:p>
            <w:pPr>
              <w:spacing w:after="0" w:line="276" w:lineRule="auto"/>
              <w:rPr>
                <w:ins w:id="24" w:author="Renata" w:date="2019-02-27T21:12:00Z"/>
                <w:rFonts w:ascii="Arial Narrow" w:hAnsi="Arial Narrow" w:eastAsia="Times New Roman" w:cs="Arial"/>
                <w:sz w:val="20"/>
                <w:szCs w:val="20"/>
              </w:rPr>
            </w:pPr>
            <w:del w:id="25" w:author="Renata" w:date="2019-02-27T21:12:00Z">
              <w:r>
                <w:rPr>
                  <w:rFonts w:ascii="Arial Narrow" w:hAnsi="Arial Narrow" w:eastAsia="Times New Roman" w:cs="Arial"/>
                  <w:sz w:val="20"/>
                  <w:szCs w:val="20"/>
                </w:rPr>
                <w:delText xml:space="preserve">, </w:delText>
              </w:r>
            </w:del>
            <w:r>
              <w:rPr>
                <w:rFonts w:ascii="Arial Narrow" w:hAnsi="Arial Narrow" w:eastAsia="Times New Roman" w:cs="Arial"/>
                <w:sz w:val="20"/>
                <w:szCs w:val="20"/>
              </w:rPr>
              <w:t>Marcus Daniel Batista e Silva</w:t>
            </w:r>
          </w:p>
          <w:p>
            <w:pPr>
              <w:spacing w:after="0" w:line="276" w:lineRule="auto"/>
              <w:rPr>
                <w:ins w:id="26" w:author="Renata" w:date="2019-02-27T21:12:00Z"/>
                <w:rFonts w:ascii="Arial Narrow" w:hAnsi="Arial Narrow" w:eastAsia="Times New Roman" w:cs="Arial"/>
                <w:sz w:val="20"/>
                <w:szCs w:val="20"/>
              </w:rPr>
            </w:pPr>
            <w:del w:id="27" w:author="Renata" w:date="2019-02-27T21:12:00Z">
              <w:r>
                <w:rPr>
                  <w:rFonts w:ascii="Arial Narrow" w:hAnsi="Arial Narrow" w:eastAsia="Times New Roman" w:cs="Arial"/>
                  <w:sz w:val="20"/>
                  <w:szCs w:val="20"/>
                </w:rPr>
                <w:delText xml:space="preserve">, </w:delText>
              </w:r>
            </w:del>
            <w:r>
              <w:rPr>
                <w:rFonts w:ascii="Arial Narrow" w:hAnsi="Arial Narrow" w:eastAsia="Times New Roman" w:cs="Arial"/>
                <w:sz w:val="20"/>
                <w:szCs w:val="20"/>
              </w:rPr>
              <w:t>Raif André</w:t>
            </w:r>
            <w:ins w:id="28" w:author="happy brasil" w:date="2019-03-27T23:21:28Z">
              <w:r>
                <w:rPr>
                  <w:rFonts w:ascii="Arial Narrow" w:hAnsi="Arial Narrow" w:eastAsia="Times New Roman" w:cs="Arial"/>
                  <w:sz w:val="20"/>
                  <w:szCs w:val="20"/>
                </w:rPr>
                <w:t xml:space="preserve"> Ferreira</w:t>
              </w:r>
            </w:ins>
          </w:p>
          <w:p>
            <w:pPr>
              <w:spacing w:after="0" w:line="276" w:lineRule="auto"/>
              <w:rPr>
                <w:rFonts w:ascii="Arial Narrow" w:hAnsi="Arial Narrow" w:eastAsia="Times New Roman" w:cs="Arial"/>
                <w:sz w:val="20"/>
                <w:szCs w:val="20"/>
              </w:rPr>
            </w:pPr>
            <w:del w:id="29" w:author="Renata" w:date="2019-02-27T21:12:00Z">
              <w:r>
                <w:rPr>
                  <w:rFonts w:ascii="Arial Narrow" w:hAnsi="Arial Narrow" w:eastAsia="Times New Roman" w:cs="Arial"/>
                  <w:sz w:val="20"/>
                  <w:szCs w:val="20"/>
                </w:rPr>
                <w:delText xml:space="preserve">, </w:delText>
              </w:r>
            </w:del>
            <w:r>
              <w:rPr>
                <w:rFonts w:ascii="Arial Narrow" w:hAnsi="Arial Narrow" w:eastAsia="Times New Roman" w:cs="Arial"/>
                <w:sz w:val="20"/>
                <w:szCs w:val="20"/>
              </w:rPr>
              <w:t>Pedro Henrique</w:t>
            </w:r>
            <w:ins w:id="30" w:author="happy brasil" w:date="2019-03-27T23:21:28Z">
              <w:r>
                <w:rPr>
                  <w:rFonts w:ascii="Arial Narrow" w:hAnsi="Arial Narrow" w:eastAsia="Times New Roman" w:cs="Arial"/>
                  <w:sz w:val="20"/>
                  <w:szCs w:val="20"/>
                </w:rPr>
                <w:t xml:space="preserve"> </w:t>
              </w:r>
            </w:ins>
            <w:ins w:id="31" w:author="happy brasil" w:date="2019-03-27T23:29:49Z">
              <w:r>
                <w:rPr>
                  <w:rFonts w:ascii="Arial Narrow" w:hAnsi="Arial Narrow" w:eastAsia="Times New Roman" w:cs="Arial"/>
                  <w:sz w:val="20"/>
                  <w:szCs w:val="20"/>
                </w:rPr>
                <w:t>do Nascimento Matos</w:t>
              </w:r>
              <w:commentRangeEnd w:id="0"/>
            </w:ins>
            <w:r>
              <w:rPr>
                <w:rStyle w:val="12"/>
              </w:rPr>
              <w:commentReference w:id="0"/>
            </w:r>
          </w:p>
        </w:tc>
      </w:tr>
    </w:tbl>
    <w:p>
      <w:pPr>
        <w:spacing w:after="0" w:line="240" w:lineRule="auto"/>
        <w:jc w:val="center"/>
        <w:rPr>
          <w:rFonts w:ascii="Arial" w:hAnsi="Arial" w:eastAsia="Times New Roman" w:cs="Arial"/>
          <w:sz w:val="24"/>
          <w:szCs w:val="24"/>
          <w:u w:val="single"/>
        </w:rPr>
      </w:pPr>
    </w:p>
    <w:tbl>
      <w:tblPr>
        <w:tblStyle w:val="16"/>
        <w:tblW w:w="10773" w:type="dxa"/>
        <w:tblInd w:w="10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077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0773" w:type="dxa"/>
            <w:shd w:val="clear" w:color="auto" w:fill="17365D" w:themeFill="text2" w:themeFillShade="BF"/>
            <w:vAlign w:val="center"/>
          </w:tcPr>
          <w:p>
            <w:pPr>
              <w:spacing w:after="0" w:line="240" w:lineRule="auto"/>
              <w:rPr>
                <w:rFonts w:ascii="Arial Narrow" w:hAnsi="Arial Narrow" w:eastAsia="Times New Roman" w:cs="Arial"/>
                <w:b/>
                <w:color w:val="FFFFFF" w:themeColor="background1"/>
                <w:sz w:val="20"/>
                <w:szCs w:val="20"/>
                <w14:textFill>
                  <w14:solidFill>
                    <w14:schemeClr w14:val="bg1"/>
                  </w14:solidFill>
                </w14:textFill>
              </w:rPr>
            </w:pPr>
            <w:r>
              <w:rPr>
                <w:rFonts w:ascii="Arial Narrow" w:hAnsi="Arial Narrow" w:eastAsia="Times New Roman" w:cs="Arial"/>
                <w:b/>
                <w:color w:val="FFFFFF" w:themeColor="background1"/>
                <w:sz w:val="20"/>
                <w:szCs w:val="20"/>
                <w14:textFill>
                  <w14:solidFill>
                    <w14:schemeClr w14:val="bg1"/>
                  </w14:solidFill>
                </w14:textFill>
              </w:rPr>
              <w:t xml:space="preserve">3. </w:t>
            </w:r>
            <w:r>
              <w:rPr>
                <w:rFonts w:ascii="Arial Narrow" w:hAnsi="Arial Narrow" w:eastAsia="Times New Roman" w:cs="Arial"/>
                <w:b/>
                <w:bCs/>
                <w:sz w:val="20"/>
                <w:szCs w:val="20"/>
              </w:rPr>
              <w:t>TEMA DA AULA</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773" w:type="dxa"/>
          </w:tcPr>
          <w:p>
            <w:pPr>
              <w:spacing w:after="0"/>
              <w:rPr>
                <w:rFonts w:ascii="Arial Narrow" w:hAnsi="Arial Narrow" w:eastAsia="Times New Roman" w:cs="Arial"/>
                <w:sz w:val="20"/>
                <w:szCs w:val="20"/>
                <w:rPrChange w:id="33" w:author="happy brasil" w:date="2019-03-27T23:22:29Z">
                  <w:rPr/>
                </w:rPrChange>
              </w:rPr>
              <w:pPrChange w:id="32" w:author="happy brasil" w:date="2019-03-27T23:22:29Z">
                <w:pPr/>
              </w:pPrChange>
            </w:pPr>
            <w:r>
              <w:rPr>
                <w:rFonts w:ascii="Arial Narrow" w:hAnsi="Arial Narrow" w:eastAsia="Times New Roman" w:cs="Arial"/>
                <w:bCs w:val="0"/>
                <w:sz w:val="20"/>
                <w:szCs w:val="20"/>
                <w:rPrChange w:id="34" w:author="happy brasil" w:date="2019-03-27T23:22:29Z">
                  <w:rPr>
                    <w:rFonts w:ascii="Arial Narrow" w:hAnsi="Arial Narrow" w:eastAsia="Times New Roman" w:cs="Arial"/>
                    <w:bCs/>
                    <w:sz w:val="20"/>
                    <w:szCs w:val="20"/>
                  </w:rPr>
                </w:rPrChange>
              </w:rPr>
              <w:t>Metodologias ágeis: Scrum</w:t>
            </w:r>
            <w:r>
              <w:rPr>
                <w:rFonts w:ascii="Arial Narrow" w:hAnsi="Arial Narrow" w:eastAsia="Times New Roman" w:cs="Arial"/>
                <w:bCs w:val="0"/>
                <w:sz w:val="20"/>
                <w:szCs w:val="20"/>
                <w:rPrChange w:id="35" w:author="happy brasil" w:date="2019-03-27T23:22:29Z">
                  <w:rPr>
                    <w:rFonts w:ascii="Arial Narrow" w:hAnsi="Arial Narrow" w:eastAsia="Times New Roman" w:cs="Arial"/>
                    <w:bCs/>
                    <w:sz w:val="20"/>
                    <w:szCs w:val="20"/>
                  </w:rPr>
                </w:rPrChange>
              </w:rPr>
              <w:t xml:space="preserve"> e </w:t>
            </w:r>
            <w:ins w:id="36" w:author="happy brasil" w:date="2019-03-27T23:22:29Z">
              <w:r>
                <w:rPr>
                  <w:rFonts w:ascii="Arial Narrow" w:hAnsi="Arial Narrow" w:eastAsia="Arial Narrow" w:cs="Arial Narrow"/>
                  <w:i/>
                  <w:iCs/>
                  <w:sz w:val="20"/>
                  <w:szCs w:val="20"/>
                  <w:rPrChange w:id="37" w:author="happy brasil" w:date="2019-03-27T23:22:29Z">
                    <w:rPr/>
                  </w:rPrChange>
                </w:rPr>
                <w:t>Feature</w:t>
              </w:r>
            </w:ins>
            <w:ins w:id="38" w:author="happy brasil" w:date="2019-03-27T23:22:29Z">
              <w:r>
                <w:rPr>
                  <w:rFonts w:ascii="Arial Narrow" w:hAnsi="Arial Narrow" w:eastAsia="Arial Narrow" w:cs="Arial Narrow"/>
                  <w:i/>
                  <w:iCs/>
                  <w:sz w:val="20"/>
                  <w:szCs w:val="20"/>
                  <w:rPrChange w:id="39" w:author="happy brasil" w:date="2019-03-27T23:22:29Z">
                    <w:rPr/>
                  </w:rPrChange>
                </w:rPr>
                <w:t xml:space="preserve"> </w:t>
              </w:r>
            </w:ins>
            <w:ins w:id="40" w:author="happy brasil" w:date="2019-03-27T23:22:29Z">
              <w:r>
                <w:rPr>
                  <w:rFonts w:ascii="Arial Narrow" w:hAnsi="Arial Narrow" w:eastAsia="Arial Narrow" w:cs="Arial Narrow"/>
                  <w:i/>
                  <w:iCs/>
                  <w:sz w:val="20"/>
                  <w:szCs w:val="20"/>
                  <w:rPrChange w:id="41" w:author="happy brasil" w:date="2019-03-27T23:22:29Z">
                    <w:rPr/>
                  </w:rPrChange>
                </w:rPr>
                <w:t>Driven</w:t>
              </w:r>
            </w:ins>
            <w:ins w:id="42" w:author="happy brasil" w:date="2019-03-27T23:22:29Z">
              <w:r>
                <w:rPr>
                  <w:rFonts w:ascii="Arial Narrow" w:hAnsi="Arial Narrow" w:eastAsia="Arial Narrow" w:cs="Arial Narrow"/>
                  <w:i/>
                  <w:iCs/>
                  <w:sz w:val="20"/>
                  <w:szCs w:val="20"/>
                  <w:rPrChange w:id="43" w:author="happy brasil" w:date="2019-03-27T23:22:29Z">
                    <w:rPr/>
                  </w:rPrChange>
                </w:rPr>
                <w:t xml:space="preserve"> </w:t>
              </w:r>
            </w:ins>
            <w:ins w:id="44" w:author="happy brasil" w:date="2019-03-27T23:22:29Z">
              <w:r>
                <w:rPr>
                  <w:rFonts w:ascii="Arial Narrow" w:hAnsi="Arial Narrow" w:eastAsia="Arial Narrow" w:cs="Arial Narrow"/>
                  <w:i/>
                  <w:iCs/>
                  <w:sz w:val="20"/>
                  <w:szCs w:val="20"/>
                  <w:rPrChange w:id="45" w:author="happy brasil" w:date="2019-03-27T23:22:29Z">
                    <w:rPr/>
                  </w:rPrChange>
                </w:rPr>
                <w:t>Development</w:t>
              </w:r>
            </w:ins>
            <w:del w:id="46" w:author="Renata" w:date="2019-02-27T21:15:00Z">
              <w:r>
                <w:rPr>
                  <w:rFonts w:ascii="Arial Narrow" w:hAnsi="Arial Narrow" w:eastAsia="Times New Roman" w:cs="Arial"/>
                  <w:bCs/>
                  <w:sz w:val="20"/>
                  <w:szCs w:val="20"/>
                </w:rPr>
                <w:delText xml:space="preserve">(XP, </w:delText>
              </w:r>
            </w:del>
            <w:del w:id="47" w:author="happy brasil" w:date="2019-03-27T23:22:29Z">
              <w:r>
                <w:rPr>
                  <w:rFonts w:ascii="Arial Narrow" w:hAnsi="Arial Narrow" w:eastAsia="Times New Roman" w:cs="Arial"/>
                  <w:bCs/>
                  <w:sz w:val="20"/>
                  <w:szCs w:val="20"/>
                </w:rPr>
                <w:delText>FDD</w:delText>
              </w:r>
            </w:del>
            <w:del w:id="48" w:author="Renata" w:date="2019-02-27T21:15:00Z">
              <w:r>
                <w:rPr>
                  <w:rFonts w:ascii="Arial Narrow" w:hAnsi="Arial Narrow" w:eastAsia="Times New Roman" w:cs="Arial"/>
                  <w:bCs/>
                  <w:sz w:val="20"/>
                  <w:szCs w:val="20"/>
                </w:rPr>
                <w:delText>, ASD ou Iconix Process)</w:delText>
              </w:r>
            </w:del>
            <w:del w:id="49" w:author="happy brasil" w:date="2019-03-27T23:22:29Z">
              <w:r>
                <w:rPr>
                  <w:rFonts w:ascii="Arial Narrow" w:hAnsi="Arial Narrow" w:eastAsia="Times New Roman" w:cs="Arial"/>
                  <w:bCs/>
                  <w:sz w:val="20"/>
                  <w:szCs w:val="20"/>
                </w:rPr>
                <w:delText>.</w:delText>
              </w:r>
            </w:del>
            <w:r>
              <w:rPr>
                <w:rFonts w:ascii="Arial Narrow" w:hAnsi="Arial Narrow" w:eastAsia="Times New Roman" w:cs="Arial"/>
                <w:bCs w:val="0"/>
                <w:sz w:val="20"/>
                <w:szCs w:val="20"/>
                <w:rPrChange w:id="50" w:author="happy brasil" w:date="2019-03-27T23:22:29Z">
                  <w:rPr>
                    <w:rFonts w:ascii="Arial Narrow" w:hAnsi="Arial Narrow" w:eastAsia="Times New Roman" w:cs="Arial"/>
                    <w:bCs/>
                    <w:sz w:val="20"/>
                    <w:szCs w:val="20"/>
                  </w:rPr>
                </w:rPrChange>
              </w:rPr>
              <w:t xml:space="preserve"> </w:t>
            </w:r>
          </w:p>
        </w:tc>
      </w:tr>
    </w:tbl>
    <w:p>
      <w:pPr>
        <w:spacing w:after="0" w:line="240" w:lineRule="auto"/>
        <w:jc w:val="center"/>
        <w:rPr>
          <w:rFonts w:ascii="Arial" w:hAnsi="Arial" w:eastAsia="Times New Roman" w:cs="Arial"/>
          <w:sz w:val="24"/>
          <w:szCs w:val="24"/>
          <w:u w:val="single"/>
        </w:rPr>
      </w:pPr>
    </w:p>
    <w:tbl>
      <w:tblPr>
        <w:tblStyle w:val="16"/>
        <w:tblW w:w="10773" w:type="dxa"/>
        <w:tblInd w:w="10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077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0773" w:type="dxa"/>
            <w:shd w:val="clear" w:color="auto" w:fill="17365D" w:themeFill="text2" w:themeFillShade="BF"/>
            <w:vAlign w:val="center"/>
          </w:tcPr>
          <w:p>
            <w:pPr>
              <w:spacing w:after="0" w:line="276" w:lineRule="auto"/>
              <w:rPr>
                <w:rFonts w:ascii="Arial Narrow" w:hAnsi="Arial Narrow" w:eastAsia="Times New Roman" w:cs="Arial"/>
                <w:b/>
                <w:sz w:val="20"/>
                <w:szCs w:val="20"/>
              </w:rPr>
            </w:pPr>
            <w:r>
              <w:rPr>
                <w:rFonts w:ascii="Arial Narrow" w:hAnsi="Arial Narrow" w:eastAsia="Times New Roman" w:cs="Arial"/>
                <w:b/>
                <w:bCs/>
                <w:sz w:val="20"/>
                <w:szCs w:val="20"/>
              </w:rPr>
              <w:t>4. OBJETIVOS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86" w:hRule="atLeast"/>
        </w:trPr>
        <w:tc>
          <w:tcPr>
            <w:tcW w:w="10773" w:type="dxa"/>
          </w:tcPr>
          <w:p>
            <w:pPr>
              <w:spacing w:after="0" w:line="240" w:lineRule="auto"/>
              <w:jc w:val="both"/>
              <w:rPr>
                <w:rFonts w:ascii="Arial Narrow" w:hAnsi="Arial Narrow" w:eastAsia="Times New Roman" w:cs="Arial"/>
                <w:bCs/>
                <w:sz w:val="20"/>
                <w:szCs w:val="20"/>
              </w:rPr>
            </w:pPr>
            <w:r>
              <w:rPr>
                <w:rFonts w:ascii="Arial Narrow" w:hAnsi="Arial Narrow" w:eastAsia="Times New Roman" w:cs="Arial"/>
                <w:bCs/>
                <w:sz w:val="20"/>
                <w:szCs w:val="20"/>
              </w:rPr>
              <w:t>Ao final da aula, o discente deve ser capaz de:</w:t>
            </w:r>
          </w:p>
          <w:p>
            <w:pPr>
              <w:pStyle w:val="18"/>
              <w:numPr>
                <w:ilvl w:val="0"/>
                <w:numId w:val="1"/>
              </w:numPr>
              <w:spacing w:after="0" w:line="240" w:lineRule="auto"/>
              <w:jc w:val="both"/>
              <w:rPr>
                <w:rFonts w:ascii="Arial Narrow" w:hAnsi="Arial Narrow" w:eastAsia="Times New Roman" w:cs="Arial"/>
                <w:bCs/>
                <w:sz w:val="20"/>
                <w:szCs w:val="20"/>
              </w:rPr>
            </w:pPr>
            <w:r>
              <w:rPr>
                <w:rFonts w:ascii="Arial Narrow" w:hAnsi="Arial Narrow" w:eastAsia="Times New Roman" w:cs="Arial"/>
                <w:bCs/>
                <w:sz w:val="20"/>
                <w:szCs w:val="20"/>
              </w:rPr>
              <w:t>Compreender algumas metodologias ágeis para gestão e desenvolvimento de software;</w:t>
            </w:r>
          </w:p>
          <w:p>
            <w:pPr>
              <w:pStyle w:val="18"/>
              <w:numPr>
                <w:ilvl w:val="0"/>
                <w:numId w:val="1"/>
              </w:numPr>
              <w:spacing w:after="0" w:line="240" w:lineRule="auto"/>
              <w:jc w:val="both"/>
              <w:rPr>
                <w:rFonts w:ascii="Arial Narrow" w:hAnsi="Arial Narrow" w:eastAsia="Times New Roman" w:cs="Arial"/>
                <w:bCs/>
                <w:sz w:val="20"/>
                <w:szCs w:val="20"/>
              </w:rPr>
            </w:pPr>
            <w:r>
              <w:rPr>
                <w:rFonts w:ascii="Arial Narrow" w:hAnsi="Arial Narrow" w:eastAsia="Times New Roman" w:cs="Arial"/>
                <w:bCs/>
                <w:sz w:val="20"/>
                <w:szCs w:val="20"/>
              </w:rPr>
              <w:t>Apontar atividades, técnicas, métodos e ferramentas que auxiliam na gestão e desenvolvimento de software</w:t>
            </w:r>
            <w:ins w:id="51" w:author="Renata" w:date="2019-02-27T21:16:00Z">
              <w:r>
                <w:rPr>
                  <w:rFonts w:ascii="Arial Narrow" w:hAnsi="Arial Narrow" w:eastAsia="Times New Roman" w:cs="Arial"/>
                  <w:bCs/>
                  <w:sz w:val="20"/>
                  <w:szCs w:val="20"/>
                </w:rPr>
                <w:t>, a partir dos processos ágeis analisados</w:t>
              </w:r>
            </w:ins>
            <w:r>
              <w:rPr>
                <w:rFonts w:ascii="Arial Narrow" w:hAnsi="Arial Narrow" w:eastAsia="Times New Roman" w:cs="Arial"/>
                <w:bCs/>
                <w:sz w:val="20"/>
                <w:szCs w:val="20"/>
              </w:rPr>
              <w:t>.</w:t>
            </w:r>
          </w:p>
        </w:tc>
      </w:tr>
    </w:tbl>
    <w:p>
      <w:pPr>
        <w:spacing w:after="0" w:line="240" w:lineRule="auto"/>
        <w:jc w:val="center"/>
        <w:rPr>
          <w:rFonts w:ascii="Arial" w:hAnsi="Arial" w:eastAsia="Times New Roman" w:cs="Arial"/>
          <w:sz w:val="24"/>
          <w:szCs w:val="24"/>
          <w:u w:val="single"/>
        </w:rPr>
      </w:pPr>
    </w:p>
    <w:tbl>
      <w:tblPr>
        <w:tblStyle w:val="16"/>
        <w:tblW w:w="10773" w:type="dxa"/>
        <w:tblInd w:w="10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077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0773" w:type="dxa"/>
            <w:shd w:val="clear" w:color="auto" w:fill="17365D" w:themeFill="text2" w:themeFillShade="BF"/>
            <w:vAlign w:val="center"/>
          </w:tcPr>
          <w:p>
            <w:pPr>
              <w:spacing w:after="0" w:line="240" w:lineRule="auto"/>
              <w:rPr>
                <w:rFonts w:ascii="Arial Narrow" w:hAnsi="Arial Narrow" w:cs="Arial"/>
                <w:b/>
                <w:color w:val="FFFFFF" w:themeColor="background1"/>
                <w:sz w:val="20"/>
                <w:szCs w:val="20"/>
                <w14:textFill>
                  <w14:solidFill>
                    <w14:schemeClr w14:val="bg1"/>
                  </w14:solidFill>
                </w14:textFill>
              </w:rPr>
            </w:pPr>
            <w:r>
              <w:rPr>
                <w:rFonts w:ascii="Arial Narrow" w:hAnsi="Arial Narrow" w:cs="Arial"/>
                <w:b/>
                <w:color w:val="FFFFFF" w:themeColor="background1"/>
                <w:sz w:val="20"/>
                <w:szCs w:val="20"/>
                <w14:textFill>
                  <w14:solidFill>
                    <w14:schemeClr w14:val="bg1"/>
                  </w14:solidFill>
                </w14:textFill>
              </w:rPr>
              <w:t xml:space="preserve">5. MATERIAL DIDÁTICO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773" w:type="dxa"/>
          </w:tcPr>
          <w:p>
            <w:pPr>
              <w:spacing w:after="0" w:line="240" w:lineRule="auto"/>
              <w:jc w:val="both"/>
              <w:rPr>
                <w:ins w:id="52" w:author="Renata" w:date="2019-02-27T21:17:00Z"/>
                <w:rFonts w:ascii="Arial Narrow" w:hAnsi="Arial Narrow" w:eastAsia="Times New Roman" w:cs="Arial"/>
                <w:sz w:val="20"/>
                <w:szCs w:val="20"/>
              </w:rPr>
            </w:pPr>
            <w:r>
              <w:rPr>
                <w:rFonts w:ascii="Arial Narrow" w:hAnsi="Arial Narrow" w:eastAsia="Times New Roman" w:cs="Arial"/>
                <w:sz w:val="20"/>
                <w:szCs w:val="20"/>
              </w:rPr>
              <w:t>1 – Scrum</w:t>
            </w:r>
          </w:p>
          <w:p>
            <w:pPr>
              <w:spacing w:after="0" w:line="240" w:lineRule="auto"/>
              <w:jc w:val="both"/>
              <w:rPr>
                <w:ins w:id="53" w:author="Renata" w:date="2019-02-27T21:17:00Z"/>
                <w:rFonts w:ascii="Arial Narrow" w:hAnsi="Arial Narrow" w:eastAsia="Times New Roman" w:cs="Arial"/>
                <w:sz w:val="20"/>
                <w:szCs w:val="20"/>
              </w:rPr>
            </w:pPr>
            <w:r>
              <w:br w:type="textWrapping"/>
            </w:r>
            <w:r>
              <w:rPr>
                <w:rFonts w:ascii="Arial Narrow" w:hAnsi="Arial Narrow" w:eastAsia="Times New Roman" w:cs="Arial"/>
                <w:sz w:val="20"/>
                <w:szCs w:val="20"/>
              </w:rPr>
              <w:t>1.1 - Visão geral do Scrum</w:t>
            </w:r>
          </w:p>
          <w:p>
            <w:pPr>
              <w:spacing w:after="0" w:line="240" w:lineRule="auto"/>
              <w:jc w:val="both"/>
              <w:rPr>
                <w:rFonts w:ascii="Arial Narrow" w:hAnsi="Arial Narrow" w:eastAsia="Arial Narrow" w:cs="Arial Narrow"/>
                <w:sz w:val="20"/>
                <w:szCs w:val="20"/>
              </w:rPr>
            </w:pPr>
            <w:r>
              <w:br w:type="textWrapping"/>
            </w:r>
            <w:commentRangeStart w:id="1"/>
            <w:r>
              <w:rPr>
                <w:rFonts w:ascii="Arial Narrow" w:hAnsi="Arial Narrow" w:eastAsia="Arial Narrow" w:cs="Arial Narrow"/>
                <w:sz w:val="20"/>
                <w:szCs w:val="20"/>
              </w:rPr>
              <w:t xml:space="preserve">        </w:t>
            </w:r>
            <w:ins w:id="54" w:author="happy brasil" w:date="2019-03-27T23:23:30Z">
              <w:r>
                <w:rPr>
                  <w:rFonts w:ascii="Arial Narrow" w:hAnsi="Arial Narrow" w:eastAsia="Arial Narrow" w:cs="Arial Narrow"/>
                  <w:sz w:val="20"/>
                  <w:szCs w:val="20"/>
                </w:rPr>
                <w:t>“</w:t>
              </w:r>
            </w:ins>
            <w:r>
              <w:rPr>
                <w:rFonts w:ascii="Arial Narrow" w:hAnsi="Arial Narrow" w:eastAsia="Arial Narrow" w:cs="Arial Narrow"/>
                <w:sz w:val="20"/>
                <w:szCs w:val="20"/>
              </w:rPr>
              <w:t>Um projeto Scrum envolve um esforço de colaboração para criar um novo produto, serviço ou qualquer outro resultado, conforme definido no Declaração da Visão do Projeto. Os projetos são afetados pelas restrições de tempo, custo, escopo, qualidade, recursos, capacidade de organização, e outras limitações que os tornam difíceis de planejar, implementar, gerenciar e, finalmente, de alcançar o sucesso. No entanto, o sucesso da implementação dos resultados de um projeto concluído, oferece benefícios comerciais significativos para uma organização. Portanto, é importante que as organizações selecionem e pratiquem uma metodologia de gerenciamento de projeto adequada</w:t>
            </w:r>
            <w:ins w:id="55" w:author="happy brasil" w:date="2019-03-27T23:24:15Z">
              <w:r>
                <w:rPr>
                  <w:rFonts w:ascii="Arial Narrow" w:hAnsi="Arial Narrow" w:eastAsia="Arial Narrow" w:cs="Arial Narrow"/>
                  <w:sz w:val="20"/>
                  <w:szCs w:val="20"/>
                </w:rPr>
                <w:t>”</w:t>
              </w:r>
            </w:ins>
            <w:ins w:id="56" w:author="happy brasil" w:date="2019-03-28T00:06:18Z">
              <w:r>
                <w:rPr>
                  <w:rStyle w:val="13"/>
                  <w:rFonts w:ascii="Arial Narrow" w:hAnsi="Arial Narrow" w:eastAsia="Arial Narrow" w:cs="Arial Narrow"/>
                  <w:sz w:val="20"/>
                  <w:szCs w:val="20"/>
                  <w:rPrChange w:id="57" w:author="happy brasil" w:date="2019-03-28T00:09:50Z">
                    <w:rPr/>
                  </w:rPrChange>
                </w:rPr>
                <w:footnoteReference w:id="0"/>
              </w:r>
            </w:ins>
            <w:ins w:id="58" w:author="happy brasil" w:date="2019-03-28T00:06:18Z">
              <w:r>
                <w:rPr>
                  <w:rFonts w:ascii="Arial Narrow" w:hAnsi="Arial Narrow" w:eastAsia="Arial Narrow" w:cs="Arial Narrow"/>
                  <w:sz w:val="20"/>
                  <w:szCs w:val="20"/>
                </w:rPr>
                <w:t xml:space="preserve"> </w:t>
              </w:r>
              <w:commentRangeEnd w:id="1"/>
            </w:ins>
            <w:r>
              <w:rPr>
                <w:rStyle w:val="12"/>
              </w:rPr>
              <w:commentReference w:id="1"/>
            </w:r>
            <w:r>
              <w:rPr>
                <w:rFonts w:ascii="Arial Narrow" w:hAnsi="Arial Narrow" w:eastAsia="Arial Narrow" w:cs="Arial Narrow"/>
                <w:sz w:val="20"/>
                <w:szCs w:val="20"/>
              </w:rPr>
              <w:t>.</w:t>
            </w:r>
            <w:r>
              <w:br w:type="textWrapping"/>
            </w:r>
            <w:commentRangeStart w:id="2"/>
            <w:r>
              <w:rPr>
                <w:rFonts w:ascii="Arial Narrow" w:hAnsi="Arial Narrow" w:eastAsia="Arial Narrow" w:cs="Arial Narrow"/>
                <w:sz w:val="20"/>
                <w:szCs w:val="20"/>
              </w:rPr>
              <w:t xml:space="preserve">         O Scrum é uma das metodologias Ágeis mais populares. É uma metodologia de adaptação, iteratividade, rápidez, flexibilidade e eficiência, projetada para fornecer um valor significativo de forma rápida durante todo o projeto. O Scrum garante a transparência na comunicação e cria um ambiente de responsabilidade coletiva e progresso contínuo. O framework Scrum, conforme definido no Guia SBOK™, é estruturado de tal forma que apoia o desenvolvimento de produtos e serviços em todos os tipos de indústrias e em qualquer tipo de projeto, independentemente de sua complexidade.</w:t>
            </w:r>
            <w:commentRangeEnd w:id="2"/>
            <w:r>
              <w:rPr>
                <w:rStyle w:val="12"/>
              </w:rPr>
              <w:commentReference w:id="2"/>
            </w:r>
            <w:r>
              <w:rPr>
                <w:rStyle w:val="13"/>
                <w:rFonts w:ascii="Arial Narrow" w:hAnsi="Arial Narrow" w:eastAsia="Arial Narrow" w:cs="Arial Narrow"/>
                <w:sz w:val="20"/>
                <w:szCs w:val="20"/>
                <w:rPrChange w:id="59" w:author="happy brasil" w:date="2019-03-28T00:10:51Z">
                  <w:rPr/>
                </w:rPrChange>
              </w:rPr>
              <w:footnoteReference w:id="1"/>
            </w:r>
          </w:p>
          <w:p>
            <w:pPr>
              <w:spacing w:after="0" w:line="240" w:lineRule="auto"/>
              <w:jc w:val="center"/>
              <w:rPr>
                <w:ins w:id="60" w:author="Renata" w:date="2019-02-27T21:22:00Z"/>
                <w:rFonts w:ascii="Arial Narrow" w:hAnsi="Arial Narrow" w:eastAsia="Arial Narrow" w:cs="Arial Narrow"/>
                <w:color w:val="FF0000"/>
                <w:sz w:val="20"/>
                <w:szCs w:val="20"/>
              </w:rPr>
            </w:pPr>
            <w:r>
              <w:drawing>
                <wp:inline distT="0" distB="0" distL="0" distR="0">
                  <wp:extent cx="5981065" cy="2286000"/>
                  <wp:effectExtent l="0" t="0" r="0" b="0"/>
                  <wp:docPr id="529086063" name="Imagem 529086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86063" name="Imagem 52908606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81698" cy="2286000"/>
                          </a:xfrm>
                          <a:prstGeom prst="rect">
                            <a:avLst/>
                          </a:prstGeom>
                        </pic:spPr>
                      </pic:pic>
                    </a:graphicData>
                  </a:graphic>
                </wp:inline>
              </w:drawing>
            </w:r>
          </w:p>
          <w:p>
            <w:pPr>
              <w:spacing w:after="0" w:line="240" w:lineRule="auto"/>
              <w:jc w:val="center"/>
              <w:rPr>
                <w:del w:id="62" w:author="happy brasil" w:date="2019-03-28T00:08:19Z"/>
                <w:rFonts w:ascii="Arial Narrow" w:hAnsi="Arial Narrow" w:eastAsia="Arial Narrow" w:cs="Arial Narrow"/>
                <w:sz w:val="20"/>
                <w:szCs w:val="20"/>
              </w:rPr>
              <w:pPrChange w:id="61" w:author="happy brasil" w:date="2019-03-28T00:07:49Z">
                <w:pPr>
                  <w:jc w:val="center"/>
                </w:pPr>
              </w:pPrChange>
            </w:pPr>
            <w:ins w:id="63" w:author="Renata" w:date="2019-02-27T21:22:00Z">
              <w:r>
                <w:rPr>
                  <w:rFonts w:ascii="Arial Narrow" w:hAnsi="Arial Narrow" w:eastAsia="Arial Narrow" w:cs="Arial Narrow"/>
                  <w:color w:val="FF0000"/>
                  <w:sz w:val="20"/>
                  <w:szCs w:val="20"/>
                </w:rPr>
                <w:t xml:space="preserve">Figura </w:t>
              </w:r>
            </w:ins>
            <w:del w:id="64" w:author="Renata" w:date="2019-02-27T21:22:00Z">
              <w:r>
                <w:rPr/>
                <w:drawing>
                  <wp:inline distT="0" distB="0" distL="0" distR="0">
                    <wp:extent cx="5981065" cy="2286000"/>
                    <wp:effectExtent l="0" t="0" r="0" b="0"/>
                    <wp:docPr id="236304921" name="Imagem 236304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04921" name="Imagem 23630492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81698" cy="2286000"/>
                            </a:xfrm>
                            <a:prstGeom prst="rect">
                              <a:avLst/>
                            </a:prstGeom>
                          </pic:spPr>
                        </pic:pic>
                      </a:graphicData>
                    </a:graphic>
                  </wp:inline>
                </w:drawing>
              </w:r>
            </w:del>
            <w:r>
              <w:rPr>
                <w:rFonts w:ascii="Arial Narrow" w:hAnsi="Arial Narrow" w:eastAsia="Arial Narrow" w:cs="Arial Narrow"/>
                <w:color w:val="FF0000"/>
                <w:sz w:val="20"/>
                <w:szCs w:val="20"/>
              </w:rPr>
              <w:t>1</w:t>
            </w:r>
            <w:del w:id="66" w:author="Renata" w:date="2019-02-27T21:22:00Z">
              <w:r>
                <w:rPr>
                  <w:rFonts w:ascii="Arial Narrow" w:hAnsi="Arial Narrow" w:eastAsia="Arial Narrow" w:cs="Arial Narrow"/>
                  <w:color w:val="FF0000"/>
                  <w:sz w:val="20"/>
                  <w:szCs w:val="20"/>
                </w:rPr>
                <w:delText>.0</w:delText>
              </w:r>
            </w:del>
            <w:r>
              <w:rPr>
                <w:rFonts w:ascii="Arial Narrow" w:hAnsi="Arial Narrow" w:eastAsia="Arial Narrow" w:cs="Arial Narrow"/>
                <w:color w:val="FF0000"/>
                <w:sz w:val="20"/>
                <w:szCs w:val="20"/>
              </w:rPr>
              <w:t xml:space="preserve"> - Processo de sprint no </w:t>
            </w:r>
            <w:ins w:id="67" w:author="Renata" w:date="2019-02-27T21:23:00Z">
              <w:r>
                <w:rPr>
                  <w:rFonts w:ascii="Arial Narrow" w:hAnsi="Arial Narrow" w:eastAsia="Arial Narrow" w:cs="Arial Narrow"/>
                  <w:color w:val="FF0000"/>
                  <w:sz w:val="20"/>
                  <w:szCs w:val="20"/>
                </w:rPr>
                <w:t>S</w:t>
              </w:r>
            </w:ins>
            <w:del w:id="68" w:author="Renata" w:date="2019-02-27T21:23:00Z">
              <w:r>
                <w:rPr>
                  <w:rFonts w:ascii="Arial Narrow" w:hAnsi="Arial Narrow" w:eastAsia="Arial Narrow" w:cs="Arial Narrow"/>
                  <w:color w:val="FF0000"/>
                  <w:sz w:val="20"/>
                  <w:szCs w:val="20"/>
                </w:rPr>
                <w:delText>s</w:delText>
              </w:r>
            </w:del>
            <w:r>
              <w:rPr>
                <w:rFonts w:ascii="Arial Narrow" w:hAnsi="Arial Narrow" w:eastAsia="Arial Narrow" w:cs="Arial Narrow"/>
                <w:color w:val="FF0000"/>
                <w:sz w:val="20"/>
                <w:szCs w:val="20"/>
              </w:rPr>
              <w:t>crum</w:t>
            </w:r>
            <w:ins w:id="69" w:author="Renata" w:date="2019-02-27T21:23:00Z">
              <w:r>
                <w:rPr>
                  <w:rFonts w:ascii="Arial Narrow" w:hAnsi="Arial Narrow" w:eastAsia="Arial Narrow" w:cs="Arial Narrow"/>
                  <w:color w:val="FF0000"/>
                  <w:sz w:val="20"/>
                  <w:szCs w:val="20"/>
                </w:rPr>
                <w:t xml:space="preserve">. Fonte: </w:t>
              </w:r>
            </w:ins>
            <w:ins w:id="70" w:author="happy brasil" w:date="2019-03-28T00:08:19Z">
              <w:r>
                <w:rPr>
                  <w:rFonts w:ascii="Arial Narrow" w:hAnsi="Arial Narrow" w:eastAsia="Arial Narrow" w:cs="Arial Narrow"/>
                  <w:sz w:val="20"/>
                  <w:szCs w:val="20"/>
                  <w:rPrChange w:id="71" w:author="happy brasil" w:date="2019-03-28T00:08:19Z">
                    <w:rPr/>
                  </w:rPrChange>
                </w:rPr>
                <w:t>https://emd-public.nyc3.digitaloceanspaces.com/eusouempreendedor-uploads/Scrum-Process1.png</w:t>
              </w:r>
            </w:ins>
            <w:ins w:id="72" w:author="Renata" w:date="2019-02-27T21:23:00Z">
              <w:del w:id="73" w:author="happy brasil" w:date="2019-03-28T00:07:49Z">
                <w:r>
                  <w:rPr>
                    <w:rFonts w:ascii="Arial Narrow" w:hAnsi="Arial Narrow" w:eastAsia="Arial Narrow" w:cs="Arial Narrow"/>
                    <w:color w:val="FF0000"/>
                    <w:sz w:val="20"/>
                    <w:szCs w:val="20"/>
                  </w:rPr>
                  <w:delText>XXX.</w:delText>
                </w:r>
              </w:del>
            </w:ins>
          </w:p>
          <w:p>
            <w:pPr>
              <w:spacing w:after="0" w:line="240" w:lineRule="auto"/>
              <w:jc w:val="center"/>
              <w:rPr>
                <w:rFonts w:ascii="Arial Narrow" w:hAnsi="Arial Narrow" w:eastAsia="Arial Narrow" w:cs="Arial Narrow"/>
                <w:sz w:val="20"/>
                <w:szCs w:val="20"/>
                <w:rPrChange w:id="75" w:author="happy brasil" w:date="2019-03-28T00:08:19Z">
                  <w:rPr/>
                </w:rPrChange>
              </w:rPr>
              <w:pPrChange w:id="74" w:author="happy brasil" w:date="2019-03-28T00:08:19Z">
                <w:pPr/>
              </w:pPrChange>
            </w:pPr>
          </w:p>
          <w:p>
            <w:pPr>
              <w:spacing w:after="0" w:line="240" w:lineRule="auto"/>
              <w:jc w:val="both"/>
              <w:rPr>
                <w:ins w:id="76" w:author="Renata" w:date="2019-02-27T21:23:00Z"/>
                <w:rFonts w:ascii="Arial Narrow" w:hAnsi="Arial Narrow" w:eastAsia="Arial Narrow" w:cs="Arial Narrow"/>
                <w:sz w:val="20"/>
                <w:szCs w:val="20"/>
              </w:rPr>
            </w:pPr>
          </w:p>
          <w:p>
            <w:pPr>
              <w:spacing w:after="0" w:line="240" w:lineRule="auto"/>
              <w:jc w:val="both"/>
              <w:rPr>
                <w:rFonts w:ascii="Arial Narrow" w:hAnsi="Arial Narrow" w:eastAsia="Arial Narrow" w:cs="Arial Narrow"/>
                <w:sz w:val="20"/>
                <w:szCs w:val="20"/>
              </w:rPr>
            </w:pPr>
            <w:ins w:id="77" w:author="happy brasil" w:date="2019-03-28T00:12:22Z">
              <w:r>
                <w:rPr>
                  <w:rFonts w:ascii="Arial Narrow" w:hAnsi="Arial Narrow" w:eastAsia="Arial Narrow" w:cs="Arial Narrow"/>
                  <w:sz w:val="20"/>
                  <w:szCs w:val="20"/>
                </w:rPr>
                <w:t>“</w:t>
              </w:r>
            </w:ins>
            <w:r>
              <w:rPr>
                <w:rFonts w:ascii="Arial Narrow" w:hAnsi="Arial Narrow" w:eastAsia="Arial Narrow" w:cs="Arial Narrow"/>
                <w:sz w:val="20"/>
                <w:szCs w:val="20"/>
              </w:rPr>
              <w:t xml:space="preserve">Na </w:t>
            </w:r>
            <w:commentRangeStart w:id="3"/>
            <w:r>
              <w:rPr>
                <w:rFonts w:ascii="Arial Narrow" w:hAnsi="Arial Narrow" w:eastAsia="Arial Narrow" w:cs="Arial Narrow"/>
                <w:sz w:val="20"/>
                <w:szCs w:val="20"/>
              </w:rPr>
              <w:t xml:space="preserve">imagem a cima, </w:t>
            </w:r>
            <w:ins w:id="78" w:author="happy brasil" w:date="2019-03-28T00:11:52Z">
              <w:r>
                <w:rPr>
                  <w:rFonts w:ascii="Arial Narrow" w:hAnsi="Arial Narrow" w:eastAsia="Arial Narrow" w:cs="Arial Narrow"/>
                  <w:sz w:val="20"/>
                  <w:szCs w:val="20"/>
                </w:rPr>
                <w:t>descreve os</w:t>
              </w:r>
            </w:ins>
            <w:del w:id="79" w:author="happy brasil" w:date="2019-03-28T00:11:52Z">
              <w:commentRangeStart w:id="4"/>
              <w:r>
                <w:rPr>
                  <w:rFonts w:ascii="Arial Narrow" w:hAnsi="Arial Narrow" w:eastAsia="Arial Narrow" w:cs="Arial Narrow"/>
                  <w:sz w:val="20"/>
                  <w:szCs w:val="20"/>
                </w:rPr>
                <w:delText>podemos</w:delText>
              </w:r>
            </w:del>
            <w:r>
              <w:rPr>
                <w:rFonts w:ascii="Arial Narrow" w:hAnsi="Arial Narrow" w:eastAsia="Arial Narrow" w:cs="Arial Narrow"/>
                <w:sz w:val="20"/>
                <w:szCs w:val="20"/>
              </w:rPr>
              <w:t xml:space="preserve"> </w:t>
            </w:r>
            <w:commentRangeEnd w:id="4"/>
            <w:r>
              <w:rPr>
                <w:rStyle w:val="12"/>
              </w:rPr>
              <w:commentReference w:id="4"/>
            </w:r>
            <w:del w:id="80" w:author="happy brasil" w:date="2019-03-28T00:11:52Z">
              <w:r>
                <w:rPr>
                  <w:rFonts w:ascii="Arial Narrow" w:hAnsi="Arial Narrow" w:eastAsia="Arial Narrow" w:cs="Arial Narrow"/>
                  <w:sz w:val="20"/>
                  <w:szCs w:val="20"/>
                </w:rPr>
                <w:delText xml:space="preserve">ver </w:delText>
              </w:r>
            </w:del>
            <w:r>
              <w:rPr>
                <w:rFonts w:ascii="Arial Narrow" w:hAnsi="Arial Narrow" w:eastAsia="Arial Narrow" w:cs="Arial Narrow"/>
                <w:sz w:val="20"/>
                <w:szCs w:val="20"/>
              </w:rPr>
              <w:t>detalhes de como funciona uma sprint no scrum, definida por Product Backlog que são os requisitos licitados até o momento e que estão devidamente levantados, na fase de sprint backlog são pegos os principais requisitos levantados no product backlog para serem desenvolvidos em uma sprint a qual pode durar de 2 a 4 semanas, a sprint por sua vez é dividida em atividades entre os desenvolvedores e analistas para que possa ser construído uma funcionalidade entregável ou o próprio produto por completo, a cada dia deve ser feita um reunião diária, onde é feito a demonstração do que foi desenvolvido no dia anterior a reunião e o que será desenvolvido no dia e se há algo impedindo o bom progresso do desenvolvimento da funcionalidade, e ao fim das semanas de sprint é necessário ter algo entregável para o cliente, ou seja alguma funcionalidade concluída ou o próprio produto pronto</w:t>
            </w:r>
            <w:ins w:id="81" w:author="happy brasil" w:date="2019-03-28T00:12:22Z">
              <w:r>
                <w:rPr>
                  <w:rFonts w:ascii="Arial Narrow" w:hAnsi="Arial Narrow" w:eastAsia="Arial Narrow" w:cs="Arial Narrow"/>
                  <w:sz w:val="20"/>
                  <w:szCs w:val="20"/>
                </w:rPr>
                <w:t>”</w:t>
              </w:r>
            </w:ins>
            <w:r>
              <w:rPr>
                <w:rStyle w:val="13"/>
                <w:rFonts w:ascii="Arial Narrow" w:hAnsi="Arial Narrow" w:eastAsia="Arial Narrow" w:cs="Arial Narrow"/>
                <w:sz w:val="20"/>
                <w:szCs w:val="20"/>
                <w:rPrChange w:id="82" w:author="happy brasil" w:date="2019-03-28T00:13:53Z">
                  <w:rPr/>
                </w:rPrChange>
              </w:rPr>
              <w:footnoteReference w:id="2"/>
            </w:r>
            <w:r>
              <w:rPr>
                <w:rFonts w:ascii="Arial Narrow" w:hAnsi="Arial Narrow" w:eastAsia="Arial Narrow" w:cs="Arial Narrow"/>
                <w:sz w:val="20"/>
                <w:szCs w:val="20"/>
              </w:rPr>
              <w:t>.</w:t>
            </w:r>
            <w:commentRangeEnd w:id="3"/>
            <w:r>
              <w:rPr>
                <w:rStyle w:val="12"/>
              </w:rPr>
              <w:commentReference w:id="3"/>
            </w:r>
          </w:p>
          <w:p>
            <w:pPr>
              <w:spacing w:after="0" w:line="240" w:lineRule="auto"/>
              <w:jc w:val="both"/>
              <w:rPr>
                <w:ins w:id="83" w:author="Renata" w:date="2019-02-27T21:24:00Z"/>
                <w:rFonts w:ascii="Arial Narrow" w:hAnsi="Arial Narrow" w:eastAsia="Arial Narrow" w:cs="Arial Narrow"/>
                <w:sz w:val="20"/>
                <w:szCs w:val="20"/>
              </w:rPr>
            </w:pPr>
          </w:p>
          <w:p>
            <w:pPr>
              <w:spacing w:after="0" w:line="240" w:lineRule="auto"/>
              <w:jc w:val="both"/>
              <w:rPr>
                <w:ins w:id="84" w:author="Renata" w:date="2019-02-27T21:25:00Z"/>
                <w:del w:id="85" w:author="happy brasil" w:date="2019-03-28T00:14:24Z"/>
                <w:rFonts w:ascii="Arial Narrow" w:hAnsi="Arial Narrow" w:eastAsia="Arial Narrow" w:cs="Arial Narrow"/>
                <w:sz w:val="20"/>
                <w:szCs w:val="20"/>
              </w:rPr>
            </w:pPr>
            <w:commentRangeStart w:id="5"/>
            <w:r>
              <w:rPr>
                <w:rFonts w:ascii="Arial Narrow" w:hAnsi="Arial Narrow" w:eastAsia="Arial Narrow" w:cs="Arial Narrow"/>
                <w:sz w:val="20"/>
                <w:szCs w:val="20"/>
              </w:rPr>
              <w:t>1.2 - Principais vantagens do uso do scrum</w:t>
            </w:r>
          </w:p>
          <w:p>
            <w:pPr>
              <w:spacing w:after="0" w:line="240" w:lineRule="auto"/>
              <w:jc w:val="both"/>
              <w:rPr>
                <w:rFonts w:ascii="Arial Narrow" w:hAnsi="Arial Narrow" w:eastAsia="Arial Narrow" w:cs="Arial Narrow"/>
                <w:sz w:val="20"/>
                <w:szCs w:val="20"/>
              </w:rPr>
            </w:pPr>
          </w:p>
          <w:p>
            <w:pPr>
              <w:spacing w:after="0" w:line="240" w:lineRule="auto"/>
              <w:jc w:val="both"/>
              <w:rPr>
                <w:ins w:id="86" w:author="Renata" w:date="2019-02-27T21:25:00Z"/>
                <w:del w:id="87" w:author="happy brasil" w:date="2019-03-28T00:14:24Z"/>
                <w:rFonts w:ascii="Arial Narrow" w:hAnsi="Arial Narrow" w:eastAsia="Arial Narrow" w:cs="Arial Narrow"/>
                <w:sz w:val="20"/>
                <w:szCs w:val="20"/>
              </w:rPr>
            </w:pPr>
            <w:r>
              <w:rPr>
                <w:rFonts w:ascii="Arial Narrow" w:hAnsi="Arial Narrow" w:eastAsia="Arial Narrow" w:cs="Arial Narrow"/>
                <w:sz w:val="20"/>
                <w:szCs w:val="20"/>
              </w:rPr>
              <w:t>As principais vantagens segundo o SBOK são:</w:t>
            </w:r>
          </w:p>
          <w:p>
            <w:pPr>
              <w:spacing w:after="0" w:line="240" w:lineRule="auto"/>
              <w:jc w:val="both"/>
              <w:rPr>
                <w:ins w:id="88" w:author="Renata" w:date="2019-02-27T21:25:00Z"/>
                <w:rFonts w:ascii="Arial Narrow" w:hAnsi="Arial Narrow" w:eastAsia="Arial Narrow" w:cs="Arial Narrow"/>
                <w:sz w:val="20"/>
                <w:szCs w:val="20"/>
              </w:rPr>
            </w:pPr>
            <w:del w:id="89" w:author="Renata" w:date="2019-02-27T21:25:00Z">
              <w:r>
                <w:rPr/>
                <w:br w:type="textWrapping"/>
              </w:r>
            </w:del>
          </w:p>
          <w:p>
            <w:pPr>
              <w:spacing w:after="0" w:line="240" w:lineRule="auto"/>
              <w:jc w:val="both"/>
              <w:rPr>
                <w:ins w:id="90" w:author="Renata" w:date="2019-02-27T21:25:00Z"/>
                <w:rFonts w:ascii="Arial Narrow" w:hAnsi="Arial Narrow" w:eastAsia="Arial Narrow" w:cs="Arial Narrow"/>
                <w:sz w:val="20"/>
                <w:szCs w:val="20"/>
              </w:rPr>
            </w:pPr>
            <w:r>
              <w:rPr>
                <w:rFonts w:ascii="Arial Narrow" w:hAnsi="Arial Narrow" w:eastAsia="Arial Narrow" w:cs="Arial Narrow"/>
                <w:sz w:val="20"/>
                <w:szCs w:val="20"/>
              </w:rPr>
              <w:t>1. Adaptabilidade — O Controle de Processos Empíricos e a Entrega Iterativa fazem com que os projetos sejam adaptáveis e abertos à incorporação de mudanças.</w:t>
            </w:r>
          </w:p>
          <w:p>
            <w:pPr>
              <w:spacing w:after="0" w:line="240" w:lineRule="auto"/>
              <w:jc w:val="both"/>
              <w:rPr>
                <w:ins w:id="91" w:author="Renata" w:date="2019-02-27T21:25:00Z"/>
                <w:rFonts w:ascii="Arial Narrow" w:hAnsi="Arial Narrow" w:eastAsia="Arial Narrow" w:cs="Arial Narrow"/>
                <w:sz w:val="20"/>
                <w:szCs w:val="20"/>
              </w:rPr>
            </w:pPr>
            <w:del w:id="92" w:author="Renata" w:date="2019-02-27T21:25:00Z">
              <w:r>
                <w:rPr>
                  <w:rFonts w:ascii="Arial Narrow" w:hAnsi="Arial Narrow" w:eastAsia="Arial Narrow" w:cs="Arial Narrow"/>
                  <w:sz w:val="20"/>
                  <w:szCs w:val="20"/>
                </w:rPr>
                <w:delText xml:space="preserve"> </w:delText>
              </w:r>
            </w:del>
            <w:del w:id="93" w:author="Renata" w:date="2019-02-27T21:25:00Z">
              <w:r>
                <w:rPr/>
                <w:br w:type="textWrapping"/>
              </w:r>
            </w:del>
            <w:r>
              <w:rPr>
                <w:rFonts w:ascii="Arial Narrow" w:hAnsi="Arial Narrow" w:eastAsia="Arial Narrow" w:cs="Arial Narrow"/>
                <w:sz w:val="20"/>
                <w:szCs w:val="20"/>
              </w:rPr>
              <w:t>2. Transparência — Todos as fontes de informações, tais como, o Scrumboard e o Gráfico Burndown do Sprint, são compartilhadas gerando um ambiente de trabalho aberto.</w:t>
            </w:r>
          </w:p>
          <w:p>
            <w:pPr>
              <w:spacing w:after="0" w:line="240" w:lineRule="auto"/>
              <w:jc w:val="both"/>
              <w:rPr>
                <w:rFonts w:ascii="Arial Narrow" w:hAnsi="Arial Narrow" w:eastAsia="Arial Narrow" w:cs="Arial Narrow"/>
                <w:sz w:val="20"/>
                <w:szCs w:val="20"/>
              </w:rPr>
            </w:pPr>
            <w:del w:id="94" w:author="Renata" w:date="2019-02-27T21:25:00Z">
              <w:r>
                <w:rPr>
                  <w:rFonts w:ascii="Arial Narrow" w:hAnsi="Arial Narrow" w:eastAsia="Arial Narrow" w:cs="Arial Narrow"/>
                  <w:sz w:val="20"/>
                  <w:szCs w:val="20"/>
                </w:rPr>
                <w:delText xml:space="preserve"> </w:delText>
              </w:r>
            </w:del>
            <w:del w:id="95" w:author="Renata" w:date="2019-02-27T21:25:00Z">
              <w:r>
                <w:rPr/>
                <w:br w:type="textWrapping"/>
              </w:r>
            </w:del>
            <w:r>
              <w:rPr>
                <w:rFonts w:ascii="Arial Narrow" w:hAnsi="Arial Narrow" w:eastAsia="Arial Narrow" w:cs="Arial Narrow"/>
                <w:sz w:val="20"/>
                <w:szCs w:val="20"/>
              </w:rPr>
              <w:t xml:space="preserve">3. Feedback Contínuo — O Feedback Contínuo é fornecido através de processos denominados como Conduzir a Reunião Diária e Demonstrar e Validar o Sprint. </w:t>
            </w:r>
            <w:r>
              <w:br w:type="textWrapping"/>
            </w:r>
            <w:r>
              <w:rPr>
                <w:rFonts w:ascii="Arial Narrow" w:hAnsi="Arial Narrow" w:eastAsia="Arial Narrow" w:cs="Arial Narrow"/>
                <w:sz w:val="20"/>
                <w:szCs w:val="20"/>
              </w:rPr>
              <w:t xml:space="preserve">4. Melhoria Contínua — As entregas melhoram progressivamente, Sprint por Sprint, através do processo de Refinamento do Backlog Priorizado do Produto. </w:t>
            </w:r>
            <w:r>
              <w:br w:type="textWrapping"/>
            </w:r>
            <w:r>
              <w:rPr>
                <w:rFonts w:ascii="Arial Narrow" w:hAnsi="Arial Narrow" w:eastAsia="Arial Narrow" w:cs="Arial Narrow"/>
                <w:sz w:val="20"/>
                <w:szCs w:val="20"/>
              </w:rPr>
              <w:t xml:space="preserve">5. Entrega Contínua de Valor — Os processos iterativos permitem a entrega contínua de valor tão frequente quanto exigido pelo cliente, através do processo de Envio de Entregáveis. </w:t>
            </w:r>
            <w:r>
              <w:br w:type="textWrapping"/>
            </w:r>
            <w:r>
              <w:rPr>
                <w:rFonts w:ascii="Arial Narrow" w:hAnsi="Arial Narrow" w:eastAsia="Arial Narrow" w:cs="Arial Narrow"/>
                <w:sz w:val="20"/>
                <w:szCs w:val="20"/>
              </w:rPr>
              <w:t xml:space="preserve">6. Ritmo Sustentável — Os processos do Scrum são projetados de tal forma, que as pessoas envolvidas trabalham em um ritmo sustentável, podendo, em teoria, continuar indefinidamente. </w:t>
            </w:r>
            <w:r>
              <w:br w:type="textWrapping"/>
            </w:r>
            <w:r>
              <w:rPr>
                <w:rFonts w:ascii="Arial Narrow" w:hAnsi="Arial Narrow" w:eastAsia="Arial Narrow" w:cs="Arial Narrow"/>
                <w:sz w:val="20"/>
                <w:szCs w:val="20"/>
              </w:rPr>
              <w:t xml:space="preserve">7. Entrega Antecipada de Alto Valor — O processo de Criar o Backlog Priorizado do Produto garante que as exigências de maior valor ao cliente sejam atendidas primeiramente. </w:t>
            </w:r>
            <w:r>
              <w:br w:type="textWrapping"/>
            </w:r>
            <w:r>
              <w:rPr>
                <w:rFonts w:ascii="Arial Narrow" w:hAnsi="Arial Narrow" w:eastAsia="Arial Narrow" w:cs="Arial Narrow"/>
                <w:sz w:val="20"/>
                <w:szCs w:val="20"/>
              </w:rPr>
              <w:t xml:space="preserve">8. Processo de Desenvolvimento Eficiente — O </w:t>
            </w:r>
            <w:r>
              <w:rPr>
                <w:rFonts w:ascii="Arial Narrow" w:hAnsi="Arial Narrow" w:eastAsia="Arial Narrow" w:cs="Arial Narrow"/>
                <w:i/>
                <w:iCs/>
                <w:sz w:val="20"/>
                <w:szCs w:val="20"/>
                <w:rPrChange w:id="96" w:author="happy brasil" w:date="2019-03-28T00:15:36Z">
                  <w:rPr>
                    <w:rFonts w:ascii="Arial Narrow" w:hAnsi="Arial Narrow" w:eastAsia="Arial Narrow" w:cs="Arial Narrow"/>
                    <w:sz w:val="20"/>
                    <w:szCs w:val="20"/>
                  </w:rPr>
                </w:rPrChange>
              </w:rPr>
              <w:t>Time-</w:t>
            </w:r>
            <w:r>
              <w:rPr>
                <w:rFonts w:ascii="Arial Narrow" w:hAnsi="Arial Narrow" w:eastAsia="Arial Narrow" w:cs="Arial Narrow"/>
                <w:i/>
                <w:iCs/>
                <w:sz w:val="20"/>
                <w:szCs w:val="20"/>
                <w:rPrChange w:id="97" w:author="happy brasil" w:date="2019-03-28T00:15:36Z">
                  <w:rPr>
                    <w:rFonts w:ascii="Arial Narrow" w:hAnsi="Arial Narrow" w:eastAsia="Arial Narrow" w:cs="Arial Narrow"/>
                    <w:sz w:val="20"/>
                    <w:szCs w:val="20"/>
                  </w:rPr>
                </w:rPrChange>
              </w:rPr>
              <w:t>boxing</w:t>
            </w:r>
            <w:r>
              <w:rPr>
                <w:rFonts w:ascii="Arial Narrow" w:hAnsi="Arial Narrow" w:eastAsia="Arial Narrow" w:cs="Arial Narrow"/>
                <w:sz w:val="20"/>
                <w:szCs w:val="20"/>
              </w:rPr>
              <w:t xml:space="preserve"> e a minimização de trabalho não essencial conduzem a níveis mais altos de eficiência. </w:t>
            </w:r>
            <w:r>
              <w:br w:type="textWrapping"/>
            </w:r>
            <w:r>
              <w:rPr>
                <w:rFonts w:ascii="Arial Narrow" w:hAnsi="Arial Narrow" w:eastAsia="Arial Narrow" w:cs="Arial Narrow"/>
                <w:sz w:val="20"/>
                <w:szCs w:val="20"/>
              </w:rPr>
              <w:t xml:space="preserve">9. Motivação — Os processos de Conduzir a Reunião Diária e de Retrospectiva do Sprint conduzem a níveis mais altos de motivação entre os colaboradores. </w:t>
            </w:r>
            <w:r>
              <w:br w:type="textWrapping"/>
            </w:r>
            <w:r>
              <w:rPr>
                <w:rFonts w:ascii="Arial Narrow" w:hAnsi="Arial Narrow" w:eastAsia="Arial Narrow" w:cs="Arial Narrow"/>
                <w:sz w:val="20"/>
                <w:szCs w:val="20"/>
              </w:rPr>
              <w:t xml:space="preserve">10. Solução de Problemas de Forma mais Rápida — A colaboração e a </w:t>
            </w:r>
            <w:commentRangeStart w:id="6"/>
            <w:r>
              <w:rPr>
                <w:rFonts w:ascii="Arial Narrow" w:hAnsi="Arial Narrow" w:eastAsia="Arial Narrow" w:cs="Arial Narrow"/>
                <w:i/>
                <w:iCs/>
                <w:sz w:val="20"/>
                <w:szCs w:val="20"/>
                <w:rPrChange w:id="98" w:author="happy brasil" w:date="2019-03-28T00:15:36Z">
                  <w:rPr>
                    <w:rFonts w:ascii="Arial Narrow" w:hAnsi="Arial Narrow" w:eastAsia="Arial Narrow" w:cs="Arial Narrow"/>
                    <w:sz w:val="20"/>
                    <w:szCs w:val="20"/>
                  </w:rPr>
                </w:rPrChange>
              </w:rPr>
              <w:t>colocation</w:t>
            </w:r>
            <w:r>
              <w:rPr>
                <w:rFonts w:ascii="Arial Narrow" w:hAnsi="Arial Narrow" w:eastAsia="Arial Narrow" w:cs="Arial Narrow"/>
                <w:i/>
                <w:iCs/>
                <w:sz w:val="20"/>
                <w:szCs w:val="20"/>
                <w:rPrChange w:id="99" w:author="happy brasil" w:date="2019-03-28T00:15:36Z">
                  <w:rPr>
                    <w:rFonts w:ascii="Arial Narrow" w:hAnsi="Arial Narrow" w:eastAsia="Arial Narrow" w:cs="Arial Narrow"/>
                    <w:sz w:val="20"/>
                    <w:szCs w:val="20"/>
                  </w:rPr>
                </w:rPrChange>
              </w:rPr>
              <w:t xml:space="preserve"> </w:t>
            </w:r>
            <w:commentRangeEnd w:id="6"/>
            <w:r>
              <w:rPr>
                <w:rStyle w:val="12"/>
              </w:rPr>
              <w:commentReference w:id="6"/>
            </w:r>
            <w:r>
              <w:rPr>
                <w:rFonts w:ascii="Arial Narrow" w:hAnsi="Arial Narrow" w:eastAsia="Arial Narrow" w:cs="Arial Narrow"/>
                <w:sz w:val="20"/>
                <w:szCs w:val="20"/>
              </w:rPr>
              <w:t xml:space="preserve">de times multifuncionais conduzem a resolução de problemas de maneira mais rápida. </w:t>
            </w:r>
            <w:r>
              <w:br w:type="textWrapping"/>
            </w:r>
            <w:r>
              <w:rPr>
                <w:rFonts w:ascii="Arial Narrow" w:hAnsi="Arial Narrow" w:eastAsia="Arial Narrow" w:cs="Arial Narrow"/>
                <w:sz w:val="20"/>
                <w:szCs w:val="20"/>
              </w:rPr>
              <w:t xml:space="preserve">11. Entregas Eficazes — O processo de Criar o Backlog Priorizado do Produto, e as revisões periódicas após a geração de entregáveis, garantem entregas eficazes para o cliente. </w:t>
            </w:r>
            <w:r>
              <w:br w:type="textWrapping"/>
            </w:r>
            <w:r>
              <w:rPr>
                <w:rFonts w:ascii="Arial Narrow" w:hAnsi="Arial Narrow" w:eastAsia="Arial Narrow" w:cs="Arial Narrow"/>
                <w:sz w:val="20"/>
                <w:szCs w:val="20"/>
              </w:rPr>
              <w:t xml:space="preserve">12. Com Foco no Cliente — Uma abordagem colaborativa com stakeholders e a ênfase no valor de negócio, garantem uma estrutura orientada para o cliente. </w:t>
            </w:r>
            <w:r>
              <w:br w:type="textWrapping"/>
            </w:r>
            <w:r>
              <w:rPr>
                <w:rFonts w:ascii="Arial Narrow" w:hAnsi="Arial Narrow" w:eastAsia="Arial Narrow" w:cs="Arial Narrow"/>
                <w:sz w:val="20"/>
                <w:szCs w:val="20"/>
              </w:rPr>
              <w:t xml:space="preserve">13. Ambiente de Alta Confiança — Os processos de Conduzir a Reunião Diária e de Retrospectiva do Sprint promovem a transparência e a colaboração, resultando em um ambiente de trabalho de alta confiança, e garantindo baixo atrito entre os colaboradores. </w:t>
            </w:r>
            <w:r>
              <w:br w:type="textWrapping"/>
            </w:r>
            <w:r>
              <w:rPr>
                <w:rFonts w:ascii="Arial Narrow" w:hAnsi="Arial Narrow" w:eastAsia="Arial Narrow" w:cs="Arial Narrow"/>
                <w:sz w:val="20"/>
                <w:szCs w:val="20"/>
              </w:rPr>
              <w:t>14. Responsabilidade Coletiva — O processo de Aprovar, Estimar e Comprometer as Estórias de Usuário permite que os membros do time se sintam responsáveis pelo projeto e por seu trabalho, resultando em uma qualidade melhor.</w:t>
            </w:r>
            <w:r>
              <w:br w:type="textWrapping"/>
            </w:r>
            <w:r>
              <w:rPr>
                <w:rFonts w:ascii="Arial Narrow" w:hAnsi="Arial Narrow" w:eastAsia="Arial Narrow" w:cs="Arial Narrow"/>
                <w:sz w:val="20"/>
                <w:szCs w:val="20"/>
              </w:rPr>
              <w:t xml:space="preserve">15. Alta Velocidade — Uma estrutura de colaboração que permite que os times multifuncionais altamente qualificados, atinjam o seu pleno potencial e alta velocidade. </w:t>
            </w:r>
            <w:r>
              <w:br w:type="textWrapping"/>
            </w:r>
            <w:r>
              <w:rPr>
                <w:rFonts w:ascii="Arial Narrow" w:hAnsi="Arial Narrow" w:eastAsia="Arial Narrow" w:cs="Arial Narrow"/>
                <w:sz w:val="20"/>
                <w:szCs w:val="20"/>
              </w:rPr>
              <w:t>16. Ambiente Inovador — Os processos de Retrospectiva do Sprint e de Retrospectiva do Projeto criam um ambiente de introspecção, aprendizagem e adaptabilidade, que levam a um ambiente de trabalho inovador e criativo.</w:t>
            </w:r>
          </w:p>
          <w:p>
            <w:pPr>
              <w:spacing w:after="0" w:line="240" w:lineRule="auto"/>
              <w:jc w:val="both"/>
              <w:rPr>
                <w:rFonts w:ascii="Arial Narrow" w:hAnsi="Arial Narrow" w:eastAsia="Arial Narrow" w:cs="Arial Narrow"/>
                <w:sz w:val="20"/>
                <w:szCs w:val="20"/>
              </w:rPr>
            </w:pPr>
            <w:r>
              <w:rPr>
                <w:rFonts w:ascii="Arial Narrow" w:hAnsi="Arial Narrow" w:eastAsia="Arial Narrow" w:cs="Arial Narrow"/>
                <w:sz w:val="20"/>
                <w:szCs w:val="20"/>
              </w:rPr>
              <w:t>1.3 - Organizaçao do time Scrum</w:t>
            </w:r>
            <w:r>
              <w:br w:type="textWrapping"/>
            </w:r>
            <w:r>
              <w:rPr>
                <w:rFonts w:ascii="Arial Narrow" w:hAnsi="Arial Narrow" w:eastAsia="Arial Narrow" w:cs="Arial Narrow"/>
                <w:sz w:val="20"/>
                <w:szCs w:val="20"/>
              </w:rPr>
              <w:t>1.3.1 - Papeis centrais</w:t>
            </w:r>
            <w:r>
              <w:br w:type="textWrapping"/>
            </w:r>
            <w:r>
              <w:rPr>
                <w:rFonts w:ascii="Arial Narrow" w:hAnsi="Arial Narrow" w:eastAsia="Arial Narrow" w:cs="Arial Narrow"/>
                <w:sz w:val="20"/>
                <w:szCs w:val="20"/>
              </w:rPr>
              <w:t xml:space="preserve">        São aqueles papéis obrigatoriamente necessários para o desenvolvimento do produto ou serviço do projeto. As pessoas a que estes papéis são atribuídos estão totalmente comprometidas com o projeto e são responsáveis pelo sucesso de cada iteração, e do projeto como um todo.</w:t>
            </w:r>
            <w:r>
              <w:br w:type="textWrapping"/>
            </w:r>
            <w:r>
              <w:rPr>
                <w:rFonts w:ascii="Arial Narrow" w:hAnsi="Arial Narrow" w:eastAsia="Arial Narrow" w:cs="Arial Narrow"/>
                <w:sz w:val="20"/>
                <w:szCs w:val="20"/>
              </w:rPr>
              <w:t xml:space="preserve">     Product Owner ou Dono do produto: responsável por alcançar o maior valor de negócio para o projeto, e também responsável pela coordenação das necessidades dos clientes e pela manutenção da justificativa de negócio para o projeto. O Dono do Produto representa a voz do cliente. </w:t>
            </w:r>
            <w:r>
              <w:br w:type="textWrapping"/>
            </w:r>
            <w:r>
              <w:rPr>
                <w:rFonts w:ascii="Arial Narrow" w:hAnsi="Arial Narrow" w:eastAsia="Arial Narrow" w:cs="Arial Narrow"/>
                <w:sz w:val="20"/>
                <w:szCs w:val="20"/>
              </w:rPr>
              <w:t xml:space="preserve">        Scrum Master: é um facilitador, que garante ao Time Scrum o fornecimento de um ambiente propício para concluir o projeto com sucesso. O Scrum Master guia, facilita e ensina as práticas do Scrum para todos os envolvidos no projeto; remove os impedimentos encontrados pelo time; e, assegura que os processos do Scrum estejam sendo seguidos.  </w:t>
            </w:r>
            <w:r>
              <w:br w:type="textWrapping"/>
            </w:r>
            <w:r>
              <w:rPr>
                <w:rFonts w:ascii="Arial Narrow" w:hAnsi="Arial Narrow" w:eastAsia="Arial Narrow" w:cs="Arial Narrow"/>
                <w:sz w:val="20"/>
                <w:szCs w:val="20"/>
              </w:rPr>
              <w:t xml:space="preserve">        Time Scrum: é o grupo ou time responsável pelo desenvolvimento das entregas do projeto e por entender os requisitos especificados pelo Dono do Produto</w:t>
            </w:r>
          </w:p>
          <w:p>
            <w:pPr>
              <w:spacing w:after="0" w:line="240" w:lineRule="auto"/>
              <w:jc w:val="both"/>
              <w:rPr>
                <w:rFonts w:ascii="Arial Narrow" w:hAnsi="Arial Narrow" w:eastAsia="Arial Narrow" w:cs="Arial Narrow"/>
                <w:sz w:val="20"/>
                <w:szCs w:val="20"/>
              </w:rPr>
            </w:pPr>
            <w:r>
              <w:rPr>
                <w:rFonts w:ascii="Arial Narrow" w:hAnsi="Arial Narrow" w:eastAsia="Arial Narrow" w:cs="Arial Narrow"/>
                <w:sz w:val="20"/>
                <w:szCs w:val="20"/>
              </w:rPr>
              <w:t>1.3 - Mapa mental do Scrum</w:t>
            </w:r>
          </w:p>
          <w:commentRangeEnd w:id="5"/>
          <w:p>
            <w:pPr>
              <w:spacing w:after="0" w:line="240" w:lineRule="auto"/>
              <w:jc w:val="both"/>
              <w:rPr>
                <w:rFonts w:ascii="Arial Narrow" w:hAnsi="Arial Narrow" w:eastAsia="Arial Narrow" w:cs="Arial Narrow"/>
                <w:sz w:val="20"/>
                <w:szCs w:val="20"/>
              </w:rPr>
            </w:pPr>
            <w:r>
              <w:rPr>
                <w:rStyle w:val="12"/>
              </w:rPr>
              <w:commentReference w:id="5"/>
            </w:r>
          </w:p>
          <w:p>
            <w:pPr>
              <w:spacing w:after="0" w:line="240" w:lineRule="auto"/>
              <w:jc w:val="center"/>
              <w:rPr>
                <w:rFonts w:ascii="Arial Narrow" w:hAnsi="Arial Narrow"/>
                <w:b/>
                <w:sz w:val="20"/>
                <w:szCs w:val="20"/>
                <w:rPrChange w:id="100" w:author="Renata" w:date="2019-02-27T21:26:00Z">
                  <w:rPr/>
                </w:rPrChange>
              </w:rPr>
            </w:pPr>
            <w:r>
              <w:drawing>
                <wp:inline distT="0" distB="0" distL="0" distR="0">
                  <wp:extent cx="6677025" cy="9058275"/>
                  <wp:effectExtent l="0" t="0" r="0" b="0"/>
                  <wp:docPr id="1574108422" name="Imagem 1574108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08422" name="Imagem 157410842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77026" cy="9058275"/>
                          </a:xfrm>
                          <a:prstGeom prst="rect">
                            <a:avLst/>
                          </a:prstGeom>
                        </pic:spPr>
                      </pic:pic>
                    </a:graphicData>
                  </a:graphic>
                </wp:inline>
              </w:drawing>
            </w:r>
            <w:ins w:id="101" w:author="Renata" w:date="2019-02-27T21:26:00Z">
              <w:r>
                <w:rPr>
                  <w:rFonts w:ascii="Arial Narrow" w:hAnsi="Arial Narrow"/>
                  <w:b/>
                  <w:bCs/>
                  <w:color w:val="FF0000"/>
                  <w:sz w:val="20"/>
                  <w:szCs w:val="20"/>
                  <w:rPrChange w:id="102" w:author="happy brasil" w:date="2019-03-27T23:20:58Z">
                    <w:rPr>
                      <w:color w:val="FF0000"/>
                    </w:rPr>
                  </w:rPrChange>
                </w:rPr>
                <w:t xml:space="preserve">Figura </w:t>
              </w:r>
            </w:ins>
            <w:del w:id="103" w:author="Renata" w:date="2019-02-27T21:26:00Z">
              <w:r>
                <w:rPr>
                  <w:rFonts w:ascii="Arial Narrow" w:hAnsi="Arial Narrow"/>
                  <w:b/>
                  <w:color w:val="FF0000"/>
                  <w:sz w:val="20"/>
                  <w:szCs w:val="20"/>
                  <w:rPrChange w:id="104" w:author="Renata" w:date="2019-02-27T21:26:00Z">
                    <w:rPr>
                      <w:color w:val="FF0000"/>
                    </w:rPr>
                  </w:rPrChange>
                </w:rPr>
                <w:delText>1.</w:delText>
              </w:r>
            </w:del>
            <w:r>
              <w:rPr>
                <w:rFonts w:ascii="Arial Narrow" w:hAnsi="Arial Narrow"/>
                <w:b/>
                <w:bCs/>
                <w:color w:val="FF0000"/>
                <w:sz w:val="20"/>
                <w:szCs w:val="20"/>
                <w:rPrChange w:id="105" w:author="happy brasil" w:date="2019-03-27T23:20:58Z">
                  <w:rPr>
                    <w:color w:val="FF0000"/>
                  </w:rPr>
                </w:rPrChange>
              </w:rPr>
              <w:t>2 - Mapa mental do Scrum</w:t>
            </w:r>
            <w:ins w:id="106" w:author="Renata" w:date="2019-02-27T21:26:00Z">
              <w:r>
                <w:rPr>
                  <w:rFonts w:ascii="Arial Narrow" w:hAnsi="Arial Narrow"/>
                  <w:b/>
                  <w:bCs/>
                  <w:color w:val="FF0000"/>
                  <w:sz w:val="20"/>
                  <w:szCs w:val="20"/>
                  <w:rPrChange w:id="107" w:author="happy brasil" w:date="2019-03-27T23:20:58Z">
                    <w:rPr>
                      <w:color w:val="FF0000"/>
                    </w:rPr>
                  </w:rPrChange>
                </w:rPr>
                <w:t>. Fonte: Elaborado pelos autores.</w:t>
              </w:r>
            </w:ins>
          </w:p>
          <w:p>
            <w:pPr>
              <w:pStyle w:val="2"/>
              <w:spacing w:line="240" w:lineRule="auto"/>
              <w:outlineLvl w:val="0"/>
              <w:rPr>
                <w:ins w:id="108" w:author="Renata" w:date="2019-02-27T21:33:00Z"/>
                <w:rFonts w:ascii="Arial Narrow" w:hAnsi="Arial Narrow" w:eastAsia="Arial Narrow" w:cs="Arial Narrow"/>
                <w:color w:val="auto"/>
                <w:sz w:val="20"/>
                <w:szCs w:val="20"/>
              </w:rPr>
            </w:pPr>
            <w:r>
              <w:br w:type="textWrapping"/>
            </w:r>
            <w:r>
              <w:rPr>
                <w:rFonts w:ascii="Arial Narrow" w:hAnsi="Arial Narrow" w:eastAsia="Arial Narrow" w:cs="Arial Narrow"/>
                <w:color w:val="auto"/>
                <w:sz w:val="20"/>
                <w:szCs w:val="20"/>
              </w:rPr>
              <w:t xml:space="preserve">2 – FDD - </w:t>
            </w:r>
            <w:r>
              <w:rPr>
                <w:rFonts w:ascii="Arial Narrow" w:hAnsi="Arial Narrow" w:eastAsia="Arial Narrow" w:cs="Arial Narrow"/>
                <w:i/>
                <w:iCs/>
                <w:color w:val="auto"/>
                <w:sz w:val="20"/>
                <w:szCs w:val="20"/>
                <w:rPrChange w:id="109" w:author="happy brasil" w:date="2019-03-28T00:15:51Z">
                  <w:rPr>
                    <w:rFonts w:ascii="Arial Narrow" w:hAnsi="Arial Narrow" w:eastAsia="Arial Narrow" w:cs="Arial Narrow"/>
                    <w:color w:val="auto"/>
                    <w:sz w:val="20"/>
                    <w:szCs w:val="20"/>
                  </w:rPr>
                </w:rPrChange>
              </w:rPr>
              <w:t>Feature</w:t>
            </w:r>
            <w:r>
              <w:rPr>
                <w:rFonts w:ascii="Arial Narrow" w:hAnsi="Arial Narrow" w:eastAsia="Arial Narrow" w:cs="Arial Narrow"/>
                <w:i/>
                <w:iCs/>
                <w:color w:val="auto"/>
                <w:sz w:val="20"/>
                <w:szCs w:val="20"/>
                <w:rPrChange w:id="110" w:author="happy brasil" w:date="2019-03-28T00:15:51Z">
                  <w:rPr>
                    <w:rFonts w:ascii="Arial Narrow" w:hAnsi="Arial Narrow" w:eastAsia="Arial Narrow" w:cs="Arial Narrow"/>
                    <w:color w:val="auto"/>
                    <w:sz w:val="20"/>
                    <w:szCs w:val="20"/>
                  </w:rPr>
                </w:rPrChange>
              </w:rPr>
              <w:t xml:space="preserve"> </w:t>
            </w:r>
            <w:r>
              <w:rPr>
                <w:rFonts w:ascii="Arial Narrow" w:hAnsi="Arial Narrow" w:eastAsia="Arial Narrow" w:cs="Arial Narrow"/>
                <w:i/>
                <w:iCs/>
                <w:color w:val="auto"/>
                <w:sz w:val="20"/>
                <w:szCs w:val="20"/>
                <w:rPrChange w:id="111" w:author="happy brasil" w:date="2019-03-28T00:15:51Z">
                  <w:rPr>
                    <w:rFonts w:ascii="Arial Narrow" w:hAnsi="Arial Narrow" w:eastAsia="Arial Narrow" w:cs="Arial Narrow"/>
                    <w:color w:val="auto"/>
                    <w:sz w:val="20"/>
                    <w:szCs w:val="20"/>
                  </w:rPr>
                </w:rPrChange>
              </w:rPr>
              <w:t>Driven</w:t>
            </w:r>
            <w:r>
              <w:rPr>
                <w:rFonts w:ascii="Arial Narrow" w:hAnsi="Arial Narrow" w:eastAsia="Arial Narrow" w:cs="Arial Narrow"/>
                <w:i/>
                <w:iCs/>
                <w:color w:val="auto"/>
                <w:sz w:val="20"/>
                <w:szCs w:val="20"/>
                <w:rPrChange w:id="112" w:author="happy brasil" w:date="2019-03-28T00:15:51Z">
                  <w:rPr>
                    <w:rFonts w:ascii="Arial Narrow" w:hAnsi="Arial Narrow" w:eastAsia="Arial Narrow" w:cs="Arial Narrow"/>
                    <w:color w:val="auto"/>
                    <w:sz w:val="20"/>
                    <w:szCs w:val="20"/>
                  </w:rPr>
                </w:rPrChange>
              </w:rPr>
              <w:t xml:space="preserve"> </w:t>
            </w:r>
            <w:r>
              <w:rPr>
                <w:rFonts w:ascii="Arial Narrow" w:hAnsi="Arial Narrow" w:eastAsia="Arial Narrow" w:cs="Arial Narrow"/>
                <w:i/>
                <w:iCs/>
                <w:color w:val="auto"/>
                <w:sz w:val="20"/>
                <w:szCs w:val="20"/>
                <w:rPrChange w:id="113" w:author="happy brasil" w:date="2019-03-28T00:15:51Z">
                  <w:rPr>
                    <w:rFonts w:ascii="Arial Narrow" w:hAnsi="Arial Narrow" w:eastAsia="Arial Narrow" w:cs="Arial Narrow"/>
                    <w:color w:val="auto"/>
                    <w:sz w:val="20"/>
                    <w:szCs w:val="20"/>
                  </w:rPr>
                </w:rPrChange>
              </w:rPr>
              <w:t>Development</w:t>
            </w:r>
            <w:r>
              <w:br w:type="textWrapping"/>
            </w:r>
            <w:r>
              <w:rPr>
                <w:rFonts w:ascii="Arial Narrow" w:hAnsi="Arial Narrow" w:eastAsia="Arial Narrow" w:cs="Arial Narrow"/>
                <w:color w:val="auto"/>
                <w:sz w:val="20"/>
                <w:szCs w:val="20"/>
              </w:rPr>
              <w:t xml:space="preserve">        </w:t>
            </w:r>
            <w:ins w:id="114" w:author="happy brasil" w:date="2019-03-28T00:15:36Z">
              <w:r>
                <w:rPr>
                  <w:rFonts w:ascii="Arial Narrow" w:hAnsi="Arial Narrow" w:eastAsia="Arial Narrow" w:cs="Arial Narrow"/>
                  <w:color w:val="auto"/>
                  <w:sz w:val="20"/>
                  <w:szCs w:val="20"/>
                </w:rPr>
                <w:t>“</w:t>
              </w:r>
            </w:ins>
            <w:commentRangeStart w:id="7"/>
            <w:r>
              <w:rPr>
                <w:rFonts w:ascii="Arial Narrow" w:hAnsi="Arial Narrow" w:eastAsia="Arial Narrow" w:cs="Arial Narrow"/>
                <w:color w:val="auto"/>
                <w:sz w:val="20"/>
                <w:szCs w:val="20"/>
              </w:rPr>
              <w:t>O FDD busca o desenvolvimento por funcionalidade, ou seja, por um requisito funcional do sistema. É pratico para o trabalho com projetos iniciais ou projetos com codificações existentes. Apesar de ter algumas diferenças entre o FDD e o XP, é possível utilizar as melhores práticas de cada metodologia. O FDD atua muito bem em conjunto com o Scrum, pois o Scrum atua no foco do gerenciamento do projeto e o FDD atua no processo de desenvolvimento.</w:t>
            </w:r>
            <w:ins w:id="115" w:author="happy brasil" w:date="2019-03-28T00:15:36Z">
              <w:r>
                <w:rPr>
                  <w:rFonts w:ascii="Arial Narrow" w:hAnsi="Arial Narrow" w:eastAsia="Arial Narrow" w:cs="Arial Narrow"/>
                  <w:color w:val="auto"/>
                  <w:sz w:val="20"/>
                  <w:szCs w:val="20"/>
                </w:rPr>
                <w:t>”</w:t>
              </w:r>
              <w:commentRangeEnd w:id="7"/>
            </w:ins>
            <w:r>
              <w:rPr>
                <w:rStyle w:val="12"/>
                <w:rFonts w:asciiTheme="minorHAnsi" w:hAnsiTheme="minorHAnsi" w:eastAsiaTheme="minorHAnsi" w:cstheme="minorBidi"/>
                <w:color w:val="auto"/>
              </w:rPr>
              <w:commentReference w:id="7"/>
            </w:r>
            <w:del w:id="116" w:author="marcus" w:date="2019-03-27T21:53:24Z">
              <w:bookmarkStart w:id="1" w:name="_GoBack"/>
              <w:bookmarkEnd w:id="1"/>
              <w:r>
                <w:rPr>
                  <w:rStyle w:val="13"/>
                  <w:rPrChange w:id="117" w:author="happy brasil" w:date="2019-03-28T00:15:51Z">
                    <w:rPr/>
                  </w:rPrChange>
                </w:rPr>
                <w:footnoteReference w:id="3"/>
              </w:r>
            </w:del>
            <w:del w:id="119" w:author="happy brasil" w:date="2019-03-28T00:15:51Z">
              <w:r>
                <w:rPr/>
                <w:br w:type="textWrapping"/>
              </w:r>
            </w:del>
            <w:r>
              <w:rPr>
                <w:rStyle w:val="12"/>
                <w:rFonts w:asciiTheme="minorHAnsi" w:hAnsiTheme="minorHAnsi" w:eastAsiaTheme="minorHAnsi" w:cstheme="minorBidi"/>
                <w:color w:val="auto"/>
              </w:rPr>
              <w:commentReference w:id="8"/>
            </w:r>
            <w:r>
              <w:rPr>
                <w:rFonts w:ascii="Arial Narrow" w:hAnsi="Arial Narrow" w:eastAsia="Arial Narrow" w:cs="Arial Narrow"/>
                <w:color w:val="auto"/>
                <w:sz w:val="20"/>
                <w:szCs w:val="20"/>
              </w:rPr>
              <w:t xml:space="preserve">        </w:t>
            </w:r>
          </w:p>
          <w:p>
            <w:pPr>
              <w:pStyle w:val="2"/>
              <w:spacing w:line="240" w:lineRule="auto"/>
              <w:outlineLvl w:val="0"/>
              <w:rPr>
                <w:ins w:id="120" w:author="Renata" w:date="2019-02-27T21:33:00Z"/>
                <w:rFonts w:ascii="Arial Narrow" w:hAnsi="Arial Narrow" w:eastAsia="Arial Narrow" w:cs="Arial Narrow"/>
                <w:color w:val="auto"/>
                <w:sz w:val="20"/>
                <w:szCs w:val="20"/>
              </w:rPr>
            </w:pPr>
            <w:ins w:id="121" w:author="Renata" w:date="2019-02-27T21:33:00Z">
              <w:commentRangeStart w:id="9"/>
              <w:r>
                <w:rPr/>
                <w:drawing>
                  <wp:inline distT="0" distB="0" distL="0" distR="0">
                    <wp:extent cx="4981575" cy="2743200"/>
                    <wp:effectExtent l="0" t="0" r="9525" b="0"/>
                    <wp:docPr id="1" name="Imagem 1" descr="https://jorgekotickaudy.files.wordpress.com/2012/07/fdd.jpg?w=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https://jorgekotickaudy.files.wordpress.com/2012/07/fdd.jpg?w=5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81575" cy="2743200"/>
                            </a:xfrm>
                            <a:prstGeom prst="rect">
                              <a:avLst/>
                            </a:prstGeom>
                            <a:noFill/>
                            <a:ln>
                              <a:noFill/>
                            </a:ln>
                          </pic:spPr>
                        </pic:pic>
                      </a:graphicData>
                    </a:graphic>
                  </wp:inline>
                </w:drawing>
              </w:r>
              <w:commentRangeEnd w:id="9"/>
            </w:ins>
            <w:ins w:id="123" w:author="Renata" w:date="2019-02-27T21:33:00Z">
              <w:r>
                <w:rPr>
                  <w:rStyle w:val="12"/>
                  <w:rFonts w:asciiTheme="minorHAnsi" w:hAnsiTheme="minorHAnsi" w:eastAsiaTheme="minorHAnsi" w:cstheme="minorBidi"/>
                  <w:color w:val="auto"/>
                </w:rPr>
                <w:commentReference w:id="9"/>
              </w:r>
            </w:ins>
          </w:p>
          <w:p>
            <w:pPr>
              <w:pStyle w:val="2"/>
              <w:spacing w:line="240" w:lineRule="auto"/>
              <w:outlineLvl w:val="0"/>
              <w:rPr>
                <w:rFonts w:ascii="Arial Narrow" w:hAnsi="Arial Narrow" w:eastAsia="Arial Narrow" w:cs="Arial Narrow"/>
                <w:color w:val="auto"/>
                <w:sz w:val="20"/>
                <w:szCs w:val="20"/>
              </w:rPr>
            </w:pPr>
            <w:r>
              <w:rPr>
                <w:rFonts w:ascii="Arial Narrow" w:hAnsi="Arial Narrow" w:eastAsia="Arial Narrow" w:cs="Arial Narrow"/>
                <w:color w:val="auto"/>
                <w:sz w:val="20"/>
                <w:szCs w:val="20"/>
              </w:rPr>
              <w:t xml:space="preserve">  O FDD tem como foco principal o desenvolvimento </w:t>
            </w:r>
            <w:ins w:id="124" w:author="Renata" w:date="2019-02-27T21:28:00Z">
              <w:r>
                <w:rPr>
                  <w:rFonts w:ascii="Arial Narrow" w:hAnsi="Arial Narrow" w:eastAsia="Arial Narrow" w:cs="Arial Narrow"/>
                  <w:color w:val="auto"/>
                  <w:sz w:val="20"/>
                  <w:szCs w:val="20"/>
                </w:rPr>
                <w:t>á</w:t>
              </w:r>
            </w:ins>
            <w:del w:id="125" w:author="Renata" w:date="2019-02-27T21:28:00Z">
              <w:r>
                <w:rPr>
                  <w:rFonts w:ascii="Arial Narrow" w:hAnsi="Arial Narrow" w:eastAsia="Arial Narrow" w:cs="Arial Narrow"/>
                  <w:color w:val="auto"/>
                  <w:sz w:val="20"/>
                  <w:szCs w:val="20"/>
                </w:rPr>
                <w:delText>a</w:delText>
              </w:r>
            </w:del>
            <w:r>
              <w:rPr>
                <w:rFonts w:ascii="Arial Narrow" w:hAnsi="Arial Narrow" w:eastAsia="Arial Narrow" w:cs="Arial Narrow"/>
                <w:color w:val="auto"/>
                <w:sz w:val="20"/>
                <w:szCs w:val="20"/>
              </w:rPr>
              <w:t xml:space="preserve">gil de uma funcionalidade, e com base na lista das mesmas, deve-se planejar por funcionalidade, mas este planejamento é incremental. Isto em conjunto com o Scrum, deve ser analisado como etapa de desenvolvimento do incremento, então este planejamento é feito com base no que será desenvolvido naquele </w:t>
            </w:r>
            <w:commentRangeStart w:id="10"/>
            <w:r>
              <w:rPr>
                <w:rFonts w:ascii="Arial Narrow" w:hAnsi="Arial Narrow" w:eastAsia="Arial Narrow" w:cs="Arial Narrow"/>
                <w:color w:val="auto"/>
                <w:sz w:val="20"/>
                <w:szCs w:val="20"/>
              </w:rPr>
              <w:t>incremento</w:t>
            </w:r>
            <w:commentRangeEnd w:id="10"/>
            <w:r>
              <w:rPr>
                <w:rStyle w:val="12"/>
                <w:rFonts w:asciiTheme="minorHAnsi" w:hAnsiTheme="minorHAnsi" w:eastAsiaTheme="minorHAnsi" w:cstheme="minorBidi"/>
                <w:color w:val="auto"/>
              </w:rPr>
              <w:commentReference w:id="10"/>
            </w:r>
            <w:r>
              <w:rPr>
                <w:rFonts w:ascii="Arial Narrow" w:hAnsi="Arial Narrow" w:eastAsia="Arial Narrow" w:cs="Arial Narrow"/>
                <w:color w:val="auto"/>
                <w:sz w:val="20"/>
                <w:szCs w:val="20"/>
              </w:rPr>
              <w:t>.</w:t>
            </w:r>
          </w:p>
          <w:p>
            <w:pPr>
              <w:spacing w:after="0" w:line="240" w:lineRule="auto"/>
              <w:jc w:val="both"/>
              <w:rPr>
                <w:ins w:id="126" w:author="Renata" w:date="2019-02-27T21:27:00Z"/>
                <w:rFonts w:ascii="Arial Narrow" w:hAnsi="Arial Narrow" w:eastAsia="Arial Narrow" w:cs="Arial Narrow"/>
                <w:sz w:val="20"/>
                <w:szCs w:val="20"/>
              </w:rPr>
            </w:pPr>
            <w:r>
              <w:rPr>
                <w:rFonts w:ascii="Arial Narrow" w:hAnsi="Arial Narrow" w:eastAsia="Arial Narrow" w:cs="Arial Narrow"/>
                <w:sz w:val="20"/>
                <w:szCs w:val="20"/>
              </w:rPr>
              <w:t>2.1 - Principais processos do FDD</w:t>
            </w:r>
          </w:p>
          <w:p>
            <w:pPr>
              <w:spacing w:after="0" w:line="240" w:lineRule="auto"/>
              <w:jc w:val="both"/>
              <w:rPr>
                <w:ins w:id="127" w:author="Renata" w:date="2019-02-27T21:27:00Z"/>
                <w:rFonts w:ascii="Arial Narrow" w:hAnsi="Arial Narrow" w:eastAsia="Arial Narrow" w:cs="Arial Narrow"/>
                <w:sz w:val="20"/>
                <w:szCs w:val="20"/>
              </w:rPr>
            </w:pPr>
            <w:del w:id="128" w:author="Renata" w:date="2019-02-27T21:27:00Z">
              <w:r>
                <w:rPr/>
                <w:br w:type="textWrapping"/>
              </w:r>
            </w:del>
            <w:r>
              <w:rPr>
                <w:rFonts w:ascii="Arial Narrow" w:hAnsi="Arial Narrow" w:eastAsia="Arial Narrow" w:cs="Arial Narrow"/>
                <w:sz w:val="20"/>
                <w:szCs w:val="20"/>
              </w:rPr>
              <w:t xml:space="preserve">        - Desenvolvimento de modelo abrangente (Análise orientada por objetos);</w:t>
            </w:r>
          </w:p>
          <w:p>
            <w:pPr>
              <w:spacing w:after="0" w:line="240" w:lineRule="auto"/>
              <w:jc w:val="both"/>
              <w:rPr>
                <w:ins w:id="129" w:author="Renata" w:date="2019-02-27T21:27:00Z"/>
                <w:rFonts w:ascii="Arial Narrow" w:hAnsi="Arial Narrow" w:eastAsia="Arial Narrow" w:cs="Arial Narrow"/>
                <w:sz w:val="20"/>
                <w:szCs w:val="20"/>
              </w:rPr>
            </w:pPr>
            <w:del w:id="130" w:author="Renata" w:date="2019-02-27T21:27:00Z">
              <w:r>
                <w:rPr/>
                <w:br w:type="textWrapping"/>
              </w:r>
            </w:del>
            <w:r>
              <w:rPr>
                <w:rFonts w:ascii="Arial Narrow" w:hAnsi="Arial Narrow" w:eastAsia="Arial Narrow" w:cs="Arial Narrow"/>
                <w:sz w:val="20"/>
                <w:szCs w:val="20"/>
              </w:rPr>
              <w:t xml:space="preserve">        - Construção de lista de funcionalidades (Decomposição funcional);</w:t>
            </w:r>
          </w:p>
          <w:p>
            <w:pPr>
              <w:spacing w:after="0" w:line="240" w:lineRule="auto"/>
              <w:jc w:val="both"/>
              <w:rPr>
                <w:ins w:id="131" w:author="Renata" w:date="2019-02-27T21:27:00Z"/>
                <w:rFonts w:ascii="Arial Narrow" w:hAnsi="Arial Narrow" w:eastAsia="Arial Narrow" w:cs="Arial Narrow"/>
                <w:sz w:val="20"/>
                <w:szCs w:val="20"/>
              </w:rPr>
            </w:pPr>
            <w:del w:id="132" w:author="Renata" w:date="2019-02-27T21:27:00Z">
              <w:r>
                <w:rPr/>
                <w:br w:type="textWrapping"/>
              </w:r>
            </w:del>
            <w:r>
              <w:rPr>
                <w:rFonts w:ascii="Arial Narrow" w:hAnsi="Arial Narrow" w:eastAsia="Arial Narrow" w:cs="Arial Narrow"/>
                <w:sz w:val="20"/>
                <w:szCs w:val="20"/>
              </w:rPr>
              <w:t xml:space="preserve">        - Planejar por funcionalidade (Planejamento incremental);</w:t>
            </w:r>
          </w:p>
          <w:p>
            <w:pPr>
              <w:spacing w:after="0" w:line="240" w:lineRule="auto"/>
              <w:jc w:val="both"/>
              <w:rPr>
                <w:ins w:id="133" w:author="Renata" w:date="2019-02-27T21:27:00Z"/>
                <w:rFonts w:ascii="Arial Narrow" w:hAnsi="Arial Narrow" w:eastAsia="Arial Narrow" w:cs="Arial Narrow"/>
                <w:sz w:val="20"/>
                <w:szCs w:val="20"/>
              </w:rPr>
            </w:pPr>
            <w:del w:id="134" w:author="Renata" w:date="2019-02-27T21:27:00Z">
              <w:r>
                <w:rPr/>
                <w:br w:type="textWrapping"/>
              </w:r>
            </w:del>
            <w:r>
              <w:rPr>
                <w:rFonts w:ascii="Arial Narrow" w:hAnsi="Arial Narrow" w:eastAsia="Arial Narrow" w:cs="Arial Narrow"/>
                <w:sz w:val="20"/>
                <w:szCs w:val="20"/>
              </w:rPr>
              <w:t xml:space="preserve">        - Detalhe por funcionalidade (Desenho orientado a objetos);</w:t>
            </w:r>
          </w:p>
          <w:p>
            <w:pPr>
              <w:spacing w:after="0" w:line="240" w:lineRule="auto"/>
              <w:jc w:val="both"/>
              <w:rPr>
                <w:rFonts w:ascii="Arial Narrow" w:hAnsi="Arial Narrow" w:eastAsia="Arial Narrow" w:cs="Arial Narrow"/>
                <w:sz w:val="20"/>
                <w:szCs w:val="20"/>
              </w:rPr>
            </w:pPr>
            <w:del w:id="135" w:author="Renata" w:date="2019-02-27T21:27:00Z">
              <w:r>
                <w:rPr/>
                <w:br w:type="textWrapping"/>
              </w:r>
            </w:del>
            <w:r>
              <w:rPr>
                <w:rFonts w:ascii="Arial Narrow" w:hAnsi="Arial Narrow" w:eastAsia="Arial Narrow" w:cs="Arial Narrow"/>
                <w:sz w:val="20"/>
                <w:szCs w:val="20"/>
              </w:rPr>
              <w:t xml:space="preserve">        - Construção por funcionalidade (Programação e teste orientado a objetos).</w:t>
            </w:r>
          </w:p>
          <w:p>
            <w:pPr>
              <w:spacing w:after="0" w:line="240" w:lineRule="auto"/>
              <w:jc w:val="both"/>
              <w:rPr>
                <w:rFonts w:ascii="Arial Narrow" w:hAnsi="Arial Narrow" w:eastAsia="Arial Narrow" w:cs="Arial Narrow"/>
                <w:sz w:val="20"/>
                <w:szCs w:val="20"/>
              </w:rPr>
            </w:pPr>
            <w:r>
              <w:rPr>
                <w:rFonts w:ascii="Arial Narrow" w:hAnsi="Arial Narrow" w:eastAsia="Arial Narrow" w:cs="Arial Narrow"/>
                <w:sz w:val="20"/>
                <w:szCs w:val="20"/>
              </w:rPr>
              <w:t>2.3 - Imagem do fluxo de integraç</w:t>
            </w:r>
            <w:ins w:id="136" w:author="Renata" w:date="2019-02-27T21:27:00Z">
              <w:r>
                <w:rPr>
                  <w:rFonts w:ascii="Arial Narrow" w:hAnsi="Arial Narrow" w:eastAsia="Arial Narrow" w:cs="Arial Narrow"/>
                  <w:sz w:val="20"/>
                  <w:szCs w:val="20"/>
                </w:rPr>
                <w:t>ã</w:t>
              </w:r>
            </w:ins>
            <w:del w:id="137" w:author="Renata" w:date="2019-02-27T21:27:00Z">
              <w:r>
                <w:rPr>
                  <w:rFonts w:ascii="Arial Narrow" w:hAnsi="Arial Narrow" w:eastAsia="Arial Narrow" w:cs="Arial Narrow"/>
                  <w:sz w:val="20"/>
                  <w:szCs w:val="20"/>
                </w:rPr>
                <w:delText>a</w:delText>
              </w:r>
            </w:del>
            <w:r>
              <w:rPr>
                <w:rFonts w:ascii="Arial Narrow" w:hAnsi="Arial Narrow" w:eastAsia="Arial Narrow" w:cs="Arial Narrow"/>
                <w:sz w:val="20"/>
                <w:szCs w:val="20"/>
              </w:rPr>
              <w:t>o continua</w:t>
            </w:r>
          </w:p>
          <w:p>
            <w:pPr>
              <w:spacing w:after="0" w:line="240" w:lineRule="auto"/>
              <w:jc w:val="center"/>
              <w:rPr>
                <w:rFonts w:ascii="Arial Narrow" w:hAnsi="Arial Narrow" w:eastAsia="Arial Narrow" w:cs="Arial Narrow"/>
                <w:sz w:val="20"/>
                <w:szCs w:val="20"/>
              </w:rPr>
            </w:pPr>
            <w:r>
              <w:drawing>
                <wp:inline distT="0" distB="0" distL="0" distR="0">
                  <wp:extent cx="3419475" cy="2933700"/>
                  <wp:effectExtent l="0" t="0" r="0" b="0"/>
                  <wp:docPr id="140283590" name="Imagem 140283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3590" name="Imagem 14028359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419475" cy="2933700"/>
                          </a:xfrm>
                          <a:prstGeom prst="rect">
                            <a:avLst/>
                          </a:prstGeom>
                        </pic:spPr>
                      </pic:pic>
                    </a:graphicData>
                  </a:graphic>
                </wp:inline>
              </w:drawing>
            </w:r>
            <w:r>
              <w:drawing>
                <wp:inline distT="0" distB="0" distL="0" distR="0">
                  <wp:extent cx="3419475" cy="2933700"/>
                  <wp:effectExtent l="0" t="0" r="0" b="0"/>
                  <wp:docPr id="1985354785" name="Imagem 1985354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54785" name="Imagem 198535478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419475" cy="2933700"/>
                          </a:xfrm>
                          <a:prstGeom prst="rect">
                            <a:avLst/>
                          </a:prstGeom>
                        </pic:spPr>
                      </pic:pic>
                    </a:graphicData>
                  </a:graphic>
                </wp:inline>
              </w:drawing>
            </w:r>
            <w:r>
              <w:rPr>
                <w:rFonts w:ascii="Arial Narrow" w:hAnsi="Arial Narrow" w:eastAsia="Arial Narrow" w:cs="Arial Narrow"/>
                <w:color w:val="FF0000"/>
                <w:sz w:val="20"/>
                <w:szCs w:val="20"/>
              </w:rPr>
              <w:t>2.</w:t>
            </w:r>
            <w:commentRangeStart w:id="11"/>
            <w:r>
              <w:rPr>
                <w:rFonts w:ascii="Arial Narrow" w:hAnsi="Arial Narrow" w:eastAsia="Arial Narrow" w:cs="Arial Narrow"/>
                <w:color w:val="FF0000"/>
                <w:sz w:val="20"/>
                <w:szCs w:val="20"/>
              </w:rPr>
              <w:t>0 - Imagem modelo de integraçao continua</w:t>
            </w:r>
            <w:commentRangeEnd w:id="11"/>
            <w:r>
              <w:rPr>
                <w:rStyle w:val="12"/>
              </w:rPr>
              <w:commentReference w:id="11"/>
            </w:r>
          </w:p>
          <w:p>
            <w:pPr>
              <w:spacing w:after="0" w:line="240" w:lineRule="auto"/>
              <w:rPr>
                <w:rFonts w:ascii="Arial Narrow" w:hAnsi="Arial Narrow" w:eastAsia="Arial Narrow" w:cs="Arial Narrow"/>
                <w:color w:val="FF0000"/>
                <w:sz w:val="20"/>
                <w:szCs w:val="20"/>
              </w:rPr>
            </w:pPr>
          </w:p>
        </w:tc>
      </w:tr>
    </w:tbl>
    <w:p>
      <w:pPr>
        <w:spacing w:after="0" w:line="240" w:lineRule="auto"/>
        <w:jc w:val="center"/>
        <w:rPr>
          <w:rFonts w:ascii="Arial" w:hAnsi="Arial" w:eastAsia="Times New Roman" w:cs="Arial"/>
          <w:sz w:val="24"/>
          <w:szCs w:val="24"/>
          <w:u w:val="single"/>
        </w:rPr>
      </w:pPr>
    </w:p>
    <w:tbl>
      <w:tblPr>
        <w:tblStyle w:val="16"/>
        <w:tblW w:w="10773" w:type="dxa"/>
        <w:tblInd w:w="10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077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0773" w:type="dxa"/>
            <w:shd w:val="clear" w:color="auto" w:fill="17365D" w:themeFill="text2" w:themeFillShade="BF"/>
            <w:vAlign w:val="center"/>
          </w:tcPr>
          <w:p>
            <w:pPr>
              <w:spacing w:after="0" w:line="276" w:lineRule="auto"/>
              <w:rPr>
                <w:rFonts w:ascii="Arial Narrow" w:hAnsi="Arial Narrow" w:eastAsia="Times New Roman" w:cs="Arial"/>
                <w:b/>
                <w:sz w:val="20"/>
                <w:szCs w:val="20"/>
              </w:rPr>
            </w:pPr>
            <w:r>
              <w:rPr>
                <w:rFonts w:ascii="Arial Narrow" w:hAnsi="Arial Narrow" w:eastAsia="Times New Roman" w:cs="Arial"/>
                <w:b/>
                <w:bCs/>
                <w:sz w:val="20"/>
                <w:szCs w:val="20"/>
              </w:rPr>
              <w:t>6. DICAS DE ESTUDO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86" w:hRule="atLeast"/>
        </w:trPr>
        <w:tc>
          <w:tcPr>
            <w:tcW w:w="10773" w:type="dxa"/>
          </w:tcPr>
          <w:p>
            <w:pPr>
              <w:pStyle w:val="18"/>
              <w:numPr>
                <w:ilvl w:val="0"/>
                <w:numId w:val="1"/>
              </w:numPr>
              <w:spacing w:after="0" w:line="240" w:lineRule="auto"/>
              <w:jc w:val="both"/>
              <w:rPr>
                <w:del w:id="138" w:author="Renata" w:date="2019-02-27T21:17:00Z"/>
                <w:rFonts w:ascii="Arial Narrow" w:hAnsi="Arial Narrow" w:eastAsia="Times New Roman" w:cs="Arial"/>
                <w:bCs/>
                <w:sz w:val="20"/>
                <w:szCs w:val="20"/>
              </w:rPr>
            </w:pPr>
            <w:del w:id="139" w:author="Renata" w:date="2019-02-27T21:17:00Z">
              <w:r>
                <w:rPr>
                  <w:rFonts w:ascii="Arial Narrow" w:hAnsi="Arial Narrow" w:eastAsia="Times New Roman" w:cs="Arial"/>
                  <w:bCs/>
                  <w:sz w:val="20"/>
                  <w:szCs w:val="20"/>
                </w:rPr>
                <w:delText>Compreender as metodologias ágeis para gestão e desenvolvimento de software;</w:delText>
              </w:r>
            </w:del>
          </w:p>
          <w:p>
            <w:pPr>
              <w:pStyle w:val="18"/>
              <w:numPr>
                <w:ilvl w:val="0"/>
                <w:numId w:val="1"/>
              </w:numPr>
              <w:spacing w:after="0" w:line="240" w:lineRule="auto"/>
              <w:jc w:val="both"/>
              <w:rPr>
                <w:rFonts w:ascii="Arial Narrow" w:hAnsi="Arial Narrow" w:eastAsia="Times New Roman" w:cs="Arial"/>
                <w:bCs/>
                <w:sz w:val="20"/>
                <w:szCs w:val="20"/>
              </w:rPr>
            </w:pPr>
            <w:del w:id="140" w:author="Renata" w:date="2019-02-27T21:17:00Z">
              <w:r>
                <w:rPr>
                  <w:rFonts w:ascii="Arial Narrow" w:hAnsi="Arial Narrow" w:eastAsia="Times New Roman" w:cs="Arial"/>
                  <w:bCs/>
                  <w:sz w:val="20"/>
                  <w:szCs w:val="20"/>
                </w:rPr>
                <w:delText>Apontar atividades, técnicas, métodos e ferramentas que auxiliam na gestão, processo, análise e projeto de software</w:delText>
              </w:r>
            </w:del>
            <w:commentRangeStart w:id="12"/>
            <w:r>
              <w:rPr>
                <w:rFonts w:ascii="Arial Narrow" w:hAnsi="Arial Narrow" w:eastAsia="Times New Roman" w:cs="Arial"/>
                <w:bCs/>
                <w:sz w:val="20"/>
                <w:szCs w:val="20"/>
              </w:rPr>
              <w:t>.</w:t>
            </w:r>
            <w:commentRangeEnd w:id="12"/>
            <w:r>
              <w:rPr>
                <w:rStyle w:val="12"/>
              </w:rPr>
              <w:commentReference w:id="12"/>
            </w:r>
          </w:p>
        </w:tc>
      </w:tr>
    </w:tbl>
    <w:p>
      <w:pPr>
        <w:spacing w:after="0" w:line="240" w:lineRule="auto"/>
        <w:jc w:val="center"/>
        <w:rPr>
          <w:ins w:id="141" w:author="Renata" w:date="2019-02-27T21:16:00Z"/>
          <w:rFonts w:ascii="Arial" w:hAnsi="Arial" w:eastAsia="Times New Roman" w:cs="Arial"/>
          <w:sz w:val="24"/>
          <w:szCs w:val="24"/>
          <w:u w:val="single"/>
        </w:rPr>
      </w:pPr>
    </w:p>
    <w:tbl>
      <w:tblPr>
        <w:tblStyle w:val="16"/>
        <w:tblW w:w="10773" w:type="dxa"/>
        <w:tblInd w:w="10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077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ins w:id="142" w:author="Renata" w:date="2019-02-27T21:16:00Z"/>
        </w:trPr>
        <w:tc>
          <w:tcPr>
            <w:tcW w:w="10773" w:type="dxa"/>
            <w:shd w:val="clear" w:color="auto" w:fill="17365D" w:themeFill="text2" w:themeFillShade="BF"/>
            <w:vAlign w:val="center"/>
          </w:tcPr>
          <w:p>
            <w:pPr>
              <w:spacing w:after="0" w:line="276" w:lineRule="auto"/>
              <w:rPr>
                <w:ins w:id="143" w:author="Renata" w:date="2019-02-27T21:16:00Z"/>
                <w:rFonts w:ascii="Arial Narrow" w:hAnsi="Arial Narrow" w:eastAsia="Times New Roman" w:cs="Arial"/>
                <w:b/>
                <w:sz w:val="20"/>
                <w:szCs w:val="20"/>
              </w:rPr>
            </w:pPr>
            <w:ins w:id="144" w:author="Renata" w:date="2019-02-27T21:16:00Z">
              <w:r>
                <w:rPr>
                  <w:rFonts w:ascii="Arial Narrow" w:hAnsi="Arial Narrow" w:eastAsia="Times New Roman" w:cs="Arial"/>
                  <w:b/>
                  <w:bCs/>
                  <w:sz w:val="20"/>
                  <w:szCs w:val="20"/>
                </w:rPr>
                <w:t>7. EXERCÍCIOS</w:t>
              </w:r>
            </w:ins>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86" w:hRule="atLeast"/>
          <w:ins w:id="145" w:author="Renata" w:date="2019-02-27T21:16:00Z"/>
        </w:trPr>
        <w:tc>
          <w:tcPr>
            <w:tcW w:w="10773" w:type="dxa"/>
          </w:tcPr>
          <w:p>
            <w:pPr>
              <w:pStyle w:val="18"/>
              <w:numPr>
                <w:ilvl w:val="0"/>
                <w:numId w:val="2"/>
              </w:numPr>
              <w:spacing w:after="0" w:line="360" w:lineRule="auto"/>
              <w:jc w:val="both"/>
              <w:rPr>
                <w:ins w:id="146" w:author="Renata" w:date="2019-02-27T21:16:00Z"/>
                <w:rFonts w:ascii="Arial Narrow" w:hAnsi="Arial Narrow" w:eastAsia="Times New Roman" w:cs="Arial"/>
                <w:bCs/>
                <w:sz w:val="20"/>
                <w:szCs w:val="20"/>
              </w:rPr>
            </w:pPr>
            <w:ins w:id="147" w:author="Renata" w:date="2019-02-27T21:16:00Z">
              <w:commentRangeStart w:id="13"/>
              <w:r>
                <w:rPr>
                  <w:rFonts w:ascii="Arial" w:hAnsi="Arial" w:eastAsia="Times New Roman" w:cs="Arial"/>
                  <w:bCs/>
                  <w:szCs w:val="20"/>
                </w:rPr>
                <w:t>.</w:t>
              </w:r>
              <w:commentRangeEnd w:id="13"/>
            </w:ins>
            <w:ins w:id="148" w:author="Renata" w:date="2019-02-27T21:16:00Z">
              <w:r>
                <w:rPr>
                  <w:rStyle w:val="12"/>
                </w:rPr>
                <w:commentReference w:id="13"/>
              </w:r>
            </w:ins>
          </w:p>
        </w:tc>
      </w:tr>
    </w:tbl>
    <w:p>
      <w:pPr>
        <w:spacing w:after="0" w:line="240" w:lineRule="auto"/>
        <w:rPr>
          <w:ins w:id="149" w:author="Renata" w:date="2019-02-27T21:16:00Z"/>
          <w:rFonts w:ascii="Arial" w:hAnsi="Arial" w:eastAsia="Times New Roman" w:cs="Arial"/>
          <w:sz w:val="24"/>
          <w:szCs w:val="24"/>
          <w:u w:val="single"/>
        </w:rPr>
      </w:pPr>
    </w:p>
    <w:p>
      <w:pPr>
        <w:spacing w:after="0" w:line="240" w:lineRule="auto"/>
        <w:rPr>
          <w:del w:id="150" w:author="Renata" w:date="2019-02-27T21:16:00Z"/>
          <w:rFonts w:ascii="Arial" w:hAnsi="Arial" w:eastAsia="Times New Roman" w:cs="Arial"/>
          <w:sz w:val="24"/>
          <w:szCs w:val="24"/>
          <w:u w:val="single"/>
        </w:rPr>
      </w:pPr>
    </w:p>
    <w:tbl>
      <w:tblPr>
        <w:tblStyle w:val="16"/>
        <w:tblW w:w="10773" w:type="dxa"/>
        <w:tblInd w:w="10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077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0773" w:type="dxa"/>
            <w:shd w:val="clear" w:color="auto" w:fill="17365D" w:themeFill="text2" w:themeFillShade="BF"/>
            <w:vAlign w:val="center"/>
          </w:tcPr>
          <w:p>
            <w:pPr>
              <w:spacing w:after="0" w:line="276" w:lineRule="auto"/>
              <w:rPr>
                <w:rFonts w:ascii="Arial Narrow" w:hAnsi="Arial Narrow" w:eastAsia="Times New Roman" w:cs="Arial"/>
                <w:b/>
                <w:sz w:val="20"/>
                <w:szCs w:val="20"/>
              </w:rPr>
            </w:pPr>
            <w:del w:id="151" w:author="Renata" w:date="2019-02-27T21:16:00Z">
              <w:r>
                <w:rPr>
                  <w:rFonts w:ascii="Arial Narrow" w:hAnsi="Arial Narrow" w:eastAsia="Times New Roman" w:cs="Arial"/>
                  <w:b/>
                  <w:bCs/>
                  <w:sz w:val="20"/>
                  <w:szCs w:val="20"/>
                </w:rPr>
                <w:delText>7</w:delText>
              </w:r>
            </w:del>
            <w:ins w:id="152" w:author="Renata" w:date="2019-02-27T21:16:00Z">
              <w:r>
                <w:rPr>
                  <w:rFonts w:ascii="Arial Narrow" w:hAnsi="Arial Narrow" w:eastAsia="Times New Roman" w:cs="Arial"/>
                  <w:b/>
                  <w:bCs/>
                  <w:sz w:val="20"/>
                  <w:szCs w:val="20"/>
                </w:rPr>
                <w:t>8</w:t>
              </w:r>
            </w:ins>
            <w:r>
              <w:rPr>
                <w:rFonts w:ascii="Arial Narrow" w:hAnsi="Arial Narrow" w:eastAsia="Times New Roman" w:cs="Arial"/>
                <w:b/>
                <w:bCs/>
                <w:sz w:val="20"/>
                <w:szCs w:val="20"/>
              </w:rPr>
              <w:t>. RETOMADA DOS OBJETIVOS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86" w:hRule="atLeast"/>
        </w:trPr>
        <w:tc>
          <w:tcPr>
            <w:tcW w:w="10773" w:type="dxa"/>
          </w:tcPr>
          <w:p>
            <w:pPr>
              <w:pStyle w:val="18"/>
              <w:numPr>
                <w:ilvl w:val="0"/>
                <w:numId w:val="1"/>
              </w:numPr>
              <w:spacing w:after="0" w:line="240" w:lineRule="auto"/>
              <w:jc w:val="both"/>
              <w:rPr>
                <w:rFonts w:ascii="Arial Narrow" w:hAnsi="Arial Narrow" w:eastAsia="Times New Roman" w:cs="Arial"/>
                <w:bCs/>
                <w:sz w:val="20"/>
                <w:szCs w:val="20"/>
              </w:rPr>
            </w:pPr>
            <w:r>
              <w:rPr>
                <w:rFonts w:ascii="Arial Narrow" w:hAnsi="Arial Narrow" w:eastAsia="Times New Roman" w:cs="Arial"/>
                <w:bCs/>
                <w:sz w:val="20"/>
                <w:szCs w:val="20"/>
              </w:rPr>
              <w:t>Compreender algumas metodologias ágeis para gestão e desenvolvimento de software;</w:t>
            </w:r>
          </w:p>
          <w:p>
            <w:pPr>
              <w:pStyle w:val="18"/>
              <w:numPr>
                <w:ilvl w:val="0"/>
                <w:numId w:val="1"/>
              </w:numPr>
              <w:spacing w:after="0" w:line="240" w:lineRule="auto"/>
              <w:jc w:val="both"/>
              <w:rPr>
                <w:rFonts w:ascii="Arial Narrow" w:hAnsi="Arial Narrow" w:eastAsia="Times New Roman" w:cs="Arial"/>
                <w:bCs/>
                <w:sz w:val="20"/>
                <w:szCs w:val="20"/>
              </w:rPr>
            </w:pPr>
            <w:r>
              <w:rPr>
                <w:rFonts w:ascii="Arial Narrow" w:hAnsi="Arial Narrow" w:eastAsia="Times New Roman" w:cs="Arial"/>
                <w:bCs/>
                <w:sz w:val="20"/>
                <w:szCs w:val="20"/>
              </w:rPr>
              <w:t>Apontar atividades, técnicas, métodos e ferramentas que auxiliam na gestão e desenvolvimento de software</w:t>
            </w:r>
            <w:ins w:id="153" w:author="Renata" w:date="2019-02-27T21:16:00Z">
              <w:r>
                <w:rPr>
                  <w:rFonts w:ascii="Arial Narrow" w:hAnsi="Arial Narrow" w:eastAsia="Times New Roman" w:cs="Arial"/>
                  <w:bCs/>
                  <w:sz w:val="20"/>
                  <w:szCs w:val="20"/>
                </w:rPr>
                <w:t>, a partir dos processos ágeis analisados</w:t>
              </w:r>
            </w:ins>
            <w:r>
              <w:rPr>
                <w:rFonts w:ascii="Arial Narrow" w:hAnsi="Arial Narrow" w:eastAsia="Times New Roman" w:cs="Arial"/>
                <w:bCs/>
                <w:sz w:val="20"/>
                <w:szCs w:val="20"/>
              </w:rPr>
              <w:t>.</w:t>
            </w:r>
          </w:p>
        </w:tc>
      </w:tr>
    </w:tbl>
    <w:p>
      <w:pPr>
        <w:pStyle w:val="3"/>
        <w:suppressAutoHyphens/>
        <w:spacing w:after="0"/>
        <w:rPr>
          <w:rFonts w:ascii="Tahoma" w:hAnsi="Tahoma" w:cs="Tahoma"/>
          <w:sz w:val="20"/>
        </w:rPr>
      </w:pPr>
      <w:bookmarkStart w:id="0" w:name="OLE_LINK1"/>
    </w:p>
    <w:tbl>
      <w:tblPr>
        <w:tblStyle w:val="16"/>
        <w:tblW w:w="10773" w:type="dxa"/>
        <w:tblInd w:w="10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077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0773" w:type="dxa"/>
            <w:shd w:val="clear" w:color="auto" w:fill="17365D" w:themeFill="text2" w:themeFillShade="BF"/>
            <w:vAlign w:val="center"/>
          </w:tcPr>
          <w:p>
            <w:pPr>
              <w:spacing w:after="0" w:line="240" w:lineRule="auto"/>
              <w:rPr>
                <w:rFonts w:ascii="Arial Narrow" w:hAnsi="Arial Narrow" w:cs="Arial"/>
                <w:b/>
                <w:color w:val="FFFFFF" w:themeColor="background1"/>
                <w:sz w:val="20"/>
                <w:szCs w:val="20"/>
                <w14:textFill>
                  <w14:solidFill>
                    <w14:schemeClr w14:val="bg1"/>
                  </w14:solidFill>
                </w14:textFill>
              </w:rPr>
            </w:pPr>
            <w:ins w:id="154" w:author="Renata" w:date="2019-02-27T21:16:00Z">
              <w:r>
                <w:rPr>
                  <w:rFonts w:ascii="Arial Narrow" w:hAnsi="Arial Narrow" w:cs="Arial"/>
                  <w:b/>
                  <w:color w:val="FFFFFF" w:themeColor="background1"/>
                  <w:sz w:val="20"/>
                  <w:szCs w:val="20"/>
                  <w14:textFill>
                    <w14:solidFill>
                      <w14:schemeClr w14:val="bg1"/>
                    </w14:solidFill>
                  </w14:textFill>
                </w:rPr>
                <w:t>9</w:t>
              </w:r>
            </w:ins>
            <w:del w:id="155" w:author="Renata" w:date="2019-02-27T21:16:00Z">
              <w:r>
                <w:rPr>
                  <w:rFonts w:ascii="Arial Narrow" w:hAnsi="Arial Narrow" w:cs="Arial"/>
                  <w:b/>
                  <w:color w:val="FFFFFF" w:themeColor="background1"/>
                  <w:sz w:val="20"/>
                  <w:szCs w:val="20"/>
                  <w14:textFill>
                    <w14:solidFill>
                      <w14:schemeClr w14:val="bg1"/>
                    </w14:solidFill>
                  </w14:textFill>
                </w:rPr>
                <w:delText>8</w:delText>
              </w:r>
            </w:del>
            <w:r>
              <w:rPr>
                <w:rFonts w:ascii="Arial Narrow" w:hAnsi="Arial Narrow" w:cs="Arial"/>
                <w:b/>
                <w:color w:val="FFFFFF" w:themeColor="background1"/>
                <w:sz w:val="20"/>
                <w:szCs w:val="20"/>
                <w14:textFill>
                  <w14:solidFill>
                    <w14:schemeClr w14:val="bg1"/>
                  </w14:solidFill>
                </w14:textFill>
              </w:rPr>
              <w:t xml:space="preserve">. </w:t>
            </w:r>
            <w:commentRangeStart w:id="14"/>
            <w:r>
              <w:rPr>
                <w:rFonts w:ascii="Arial Narrow" w:hAnsi="Arial Narrow" w:cs="Arial"/>
                <w:b/>
                <w:color w:val="FFFFFF" w:themeColor="background1"/>
                <w:sz w:val="20"/>
                <w:szCs w:val="20"/>
                <w14:textFill>
                  <w14:solidFill>
                    <w14:schemeClr w14:val="bg1"/>
                  </w14:solidFill>
                </w14:textFill>
              </w:rPr>
              <w:t>REFERÊNCIAS</w:t>
            </w:r>
            <w:commentRangeEnd w:id="14"/>
            <w:r>
              <w:rPr>
                <w:rStyle w:val="12"/>
              </w:rPr>
              <w:commentReference w:id="14"/>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773" w:type="dxa"/>
          </w:tcPr>
          <w:p>
            <w:pPr>
              <w:pStyle w:val="18"/>
              <w:numPr>
                <w:ilvl w:val="0"/>
                <w:numId w:val="3"/>
              </w:numPr>
              <w:spacing w:after="0" w:line="240" w:lineRule="auto"/>
              <w:jc w:val="both"/>
              <w:rPr>
                <w:sz w:val="20"/>
                <w:szCs w:val="20"/>
              </w:rPr>
            </w:pPr>
            <w:r>
              <w:rPr>
                <w:rFonts w:ascii="Arial Narrow" w:hAnsi="Arial Narrow" w:eastAsia="Times New Roman" w:cs="Arial"/>
                <w:sz w:val="20"/>
                <w:szCs w:val="20"/>
              </w:rPr>
              <w:t xml:space="preserve">Imagem: 1.0 - Processo de sprint </w:t>
            </w:r>
            <w:del w:id="156" w:author="Renata" w:date="2019-02-27T21:34:00Z">
              <w:r>
                <w:rPr>
                  <w:rFonts w:ascii="Arial Narrow" w:hAnsi="Arial Narrow" w:eastAsia="Times New Roman" w:cs="Arial"/>
                  <w:sz w:val="20"/>
                  <w:szCs w:val="20"/>
                </w:rPr>
                <w:delText>s</w:delText>
              </w:r>
            </w:del>
            <w:ins w:id="157" w:author="Renata" w:date="2019-02-27T21:34:00Z">
              <w:r>
                <w:rPr>
                  <w:rFonts w:ascii="Arial Narrow" w:hAnsi="Arial Narrow" w:eastAsia="Times New Roman" w:cs="Arial"/>
                  <w:sz w:val="20"/>
                  <w:szCs w:val="20"/>
                </w:rPr>
                <w:t>S</w:t>
              </w:r>
            </w:ins>
            <w:r>
              <w:rPr>
                <w:rFonts w:ascii="Arial Narrow" w:hAnsi="Arial Narrow" w:eastAsia="Times New Roman" w:cs="Arial"/>
                <w:sz w:val="20"/>
                <w:szCs w:val="20"/>
              </w:rPr>
              <w:t>crum, dispon</w:t>
            </w:r>
            <w:del w:id="158" w:author="Renata" w:date="2019-02-27T21:34:00Z">
              <w:r>
                <w:rPr>
                  <w:rFonts w:ascii="Arial Narrow" w:hAnsi="Arial Narrow" w:eastAsia="Times New Roman" w:cs="Arial"/>
                  <w:sz w:val="20"/>
                  <w:szCs w:val="20"/>
                </w:rPr>
                <w:delText>i</w:delText>
              </w:r>
            </w:del>
            <w:ins w:id="159" w:author="Renata" w:date="2019-02-27T21:34:00Z">
              <w:r>
                <w:rPr>
                  <w:rFonts w:ascii="Arial Narrow" w:hAnsi="Arial Narrow" w:eastAsia="Times New Roman" w:cs="Arial"/>
                  <w:sz w:val="20"/>
                  <w:szCs w:val="20"/>
                </w:rPr>
                <w:t>í</w:t>
              </w:r>
            </w:ins>
            <w:r>
              <w:rPr>
                <w:rFonts w:ascii="Arial Narrow" w:hAnsi="Arial Narrow" w:eastAsia="Times New Roman" w:cs="Arial"/>
                <w:sz w:val="20"/>
                <w:szCs w:val="20"/>
              </w:rPr>
              <w:t xml:space="preserve">vel em </w:t>
            </w:r>
            <w:r>
              <w:fldChar w:fldCharType="begin"/>
            </w:r>
            <w:r>
              <w:instrText xml:space="preserve"> HYPERLINK "http://www.mindmaster.com.br/wp-content/uploads/2014/06/Scrum-Process1-630x315.png" \h </w:instrText>
            </w:r>
            <w:r>
              <w:fldChar w:fldCharType="separate"/>
            </w:r>
            <w:r>
              <w:rPr>
                <w:rStyle w:val="14"/>
                <w:rFonts w:ascii="Arial Narrow" w:hAnsi="Arial Narrow" w:eastAsia="Arial Narrow" w:cs="Arial Narrow"/>
                <w:sz w:val="20"/>
                <w:szCs w:val="20"/>
              </w:rPr>
              <w:t>http://www.mindmaster.com.br/wp-content/uploads/2014/06/Scrum-Process1-630x315.png</w:t>
            </w:r>
            <w:r>
              <w:rPr>
                <w:rStyle w:val="14"/>
                <w:rFonts w:ascii="Arial Narrow" w:hAnsi="Arial Narrow" w:eastAsia="Arial Narrow" w:cs="Arial Narrow"/>
                <w:sz w:val="20"/>
                <w:szCs w:val="20"/>
              </w:rPr>
              <w:fldChar w:fldCharType="end"/>
            </w:r>
          </w:p>
          <w:p>
            <w:pPr>
              <w:pStyle w:val="18"/>
              <w:numPr>
                <w:ilvl w:val="0"/>
                <w:numId w:val="3"/>
              </w:numPr>
              <w:spacing w:after="0" w:line="240" w:lineRule="auto"/>
              <w:jc w:val="both"/>
              <w:rPr>
                <w:sz w:val="20"/>
                <w:szCs w:val="20"/>
              </w:rPr>
            </w:pPr>
            <w:r>
              <w:rPr>
                <w:rFonts w:ascii="Arial Narrow" w:hAnsi="Arial Narrow" w:eastAsia="Arial Narrow" w:cs="Arial Narrow"/>
                <w:sz w:val="20"/>
                <w:szCs w:val="20"/>
              </w:rPr>
              <w:t xml:space="preserve">Imagem: 1.1 - Mapa mental do </w:t>
            </w:r>
            <w:ins w:id="160" w:author="Renata" w:date="2019-02-27T21:34:00Z">
              <w:r>
                <w:rPr>
                  <w:rFonts w:ascii="Arial Narrow" w:hAnsi="Arial Narrow" w:eastAsia="Arial Narrow" w:cs="Arial Narrow"/>
                  <w:sz w:val="20"/>
                  <w:szCs w:val="20"/>
                </w:rPr>
                <w:t>S</w:t>
              </w:r>
            </w:ins>
            <w:del w:id="161" w:author="Renata" w:date="2019-02-27T21:34:00Z">
              <w:r>
                <w:rPr>
                  <w:rFonts w:ascii="Arial Narrow" w:hAnsi="Arial Narrow" w:eastAsia="Arial Narrow" w:cs="Arial Narrow"/>
                  <w:sz w:val="20"/>
                  <w:szCs w:val="20"/>
                </w:rPr>
                <w:delText>s</w:delText>
              </w:r>
            </w:del>
            <w:r>
              <w:rPr>
                <w:rFonts w:ascii="Arial Narrow" w:hAnsi="Arial Narrow" w:eastAsia="Arial Narrow" w:cs="Arial Narrow"/>
                <w:sz w:val="20"/>
                <w:szCs w:val="20"/>
              </w:rPr>
              <w:t>crum, dispon</w:t>
            </w:r>
            <w:del w:id="162" w:author="Renata" w:date="2019-02-27T21:34:00Z">
              <w:r>
                <w:rPr>
                  <w:rFonts w:ascii="Arial Narrow" w:hAnsi="Arial Narrow" w:eastAsia="Arial Narrow" w:cs="Arial Narrow"/>
                  <w:sz w:val="20"/>
                  <w:szCs w:val="20"/>
                </w:rPr>
                <w:delText>i</w:delText>
              </w:r>
            </w:del>
            <w:ins w:id="163" w:author="Renata" w:date="2019-02-27T21:34:00Z">
              <w:r>
                <w:rPr>
                  <w:rFonts w:ascii="Arial Narrow" w:hAnsi="Arial Narrow" w:eastAsia="Arial Narrow" w:cs="Arial Narrow"/>
                  <w:sz w:val="20"/>
                  <w:szCs w:val="20"/>
                </w:rPr>
                <w:t>í</w:t>
              </w:r>
            </w:ins>
            <w:r>
              <w:rPr>
                <w:rFonts w:ascii="Arial Narrow" w:hAnsi="Arial Narrow" w:eastAsia="Arial Narrow" w:cs="Arial Narrow"/>
                <w:sz w:val="20"/>
                <w:szCs w:val="20"/>
              </w:rPr>
              <w:t>vel em https://imgur.com/iZrAWxd</w:t>
            </w:r>
          </w:p>
          <w:p>
            <w:pPr>
              <w:pStyle w:val="18"/>
              <w:numPr>
                <w:ilvl w:val="0"/>
                <w:numId w:val="3"/>
              </w:numPr>
              <w:spacing w:after="0" w:line="240" w:lineRule="auto"/>
              <w:jc w:val="both"/>
              <w:rPr>
                <w:rFonts w:ascii="Arial Narrow" w:hAnsi="Arial Narrow" w:eastAsia="Times New Roman" w:cs="Arial"/>
                <w:sz w:val="20"/>
                <w:szCs w:val="20"/>
              </w:rPr>
            </w:pPr>
            <w:r>
              <w:rPr>
                <w:rFonts w:ascii="Arial Narrow" w:hAnsi="Arial Narrow" w:eastAsia="Times New Roman" w:cs="Arial"/>
                <w:sz w:val="20"/>
                <w:szCs w:val="20"/>
              </w:rPr>
              <w:t xml:space="preserve">Guia SBOK (Conhecimento em Scrum), disponível em </w:t>
            </w:r>
            <w:r>
              <w:fldChar w:fldCharType="begin"/>
            </w:r>
            <w:r>
              <w:instrText xml:space="preserve"> HYPERLINK "https://www.scrumstudy.com/SBOK/SCRUMstudy-SBOK-Guide-2016-Portuguese.pdf" \h </w:instrText>
            </w:r>
            <w:r>
              <w:fldChar w:fldCharType="separate"/>
            </w:r>
            <w:r>
              <w:rPr>
                <w:rFonts w:ascii="Arial Narrow" w:hAnsi="Arial Narrow" w:eastAsia="Times New Roman" w:cs="Arial"/>
                <w:sz w:val="20"/>
                <w:szCs w:val="20"/>
              </w:rPr>
              <w:t>https://www.scrumstudy.com/SBOK/SCRUMstudy-SBOK-Guide-2016-Portuguese.pdf</w:t>
            </w:r>
            <w:r>
              <w:rPr>
                <w:rFonts w:ascii="Arial Narrow" w:hAnsi="Arial Narrow" w:eastAsia="Times New Roman" w:cs="Arial"/>
                <w:sz w:val="20"/>
                <w:szCs w:val="20"/>
              </w:rPr>
              <w:fldChar w:fldCharType="end"/>
            </w:r>
          </w:p>
          <w:p>
            <w:pPr>
              <w:pStyle w:val="18"/>
              <w:numPr>
                <w:ilvl w:val="0"/>
                <w:numId w:val="3"/>
              </w:numPr>
              <w:spacing w:after="0" w:line="240" w:lineRule="auto"/>
              <w:jc w:val="both"/>
              <w:rPr>
                <w:sz w:val="20"/>
                <w:szCs w:val="20"/>
              </w:rPr>
            </w:pPr>
            <w:r>
              <w:rPr>
                <w:rFonts w:ascii="Arial Narrow" w:hAnsi="Arial Narrow" w:eastAsia="Arial Narrow" w:cs="Arial Narrow"/>
                <w:sz w:val="20"/>
                <w:szCs w:val="20"/>
              </w:rPr>
              <w:t xml:space="preserve">Introdução ao FDD - </w:t>
            </w:r>
            <w:r>
              <w:rPr>
                <w:rFonts w:ascii="Arial Narrow" w:hAnsi="Arial Narrow" w:eastAsia="Arial Narrow" w:cs="Arial Narrow"/>
                <w:i/>
                <w:sz w:val="20"/>
                <w:szCs w:val="20"/>
                <w:rPrChange w:id="164" w:author="Renata" w:date="2019-02-27T21:34:00Z">
                  <w:rPr>
                    <w:rFonts w:ascii="Arial Narrow" w:hAnsi="Arial Narrow" w:eastAsia="Arial Narrow" w:cs="Arial Narrow"/>
                    <w:sz w:val="20"/>
                    <w:szCs w:val="20"/>
                  </w:rPr>
                </w:rPrChange>
              </w:rPr>
              <w:t>Feature</w:t>
            </w:r>
            <w:r>
              <w:rPr>
                <w:rFonts w:ascii="Arial Narrow" w:hAnsi="Arial Narrow" w:eastAsia="Arial Narrow" w:cs="Arial Narrow"/>
                <w:i/>
                <w:sz w:val="20"/>
                <w:szCs w:val="20"/>
                <w:rPrChange w:id="165" w:author="Renata" w:date="2019-02-27T21:34:00Z">
                  <w:rPr>
                    <w:rFonts w:ascii="Arial Narrow" w:hAnsi="Arial Narrow" w:eastAsia="Arial Narrow" w:cs="Arial Narrow"/>
                    <w:sz w:val="20"/>
                    <w:szCs w:val="20"/>
                  </w:rPr>
                </w:rPrChange>
              </w:rPr>
              <w:t xml:space="preserve"> </w:t>
            </w:r>
            <w:r>
              <w:rPr>
                <w:rFonts w:ascii="Arial Narrow" w:hAnsi="Arial Narrow" w:eastAsia="Arial Narrow" w:cs="Arial Narrow"/>
                <w:i/>
                <w:sz w:val="20"/>
                <w:szCs w:val="20"/>
                <w:rPrChange w:id="166" w:author="Renata" w:date="2019-02-27T21:34:00Z">
                  <w:rPr>
                    <w:rFonts w:ascii="Arial Narrow" w:hAnsi="Arial Narrow" w:eastAsia="Arial Narrow" w:cs="Arial Narrow"/>
                    <w:sz w:val="20"/>
                    <w:szCs w:val="20"/>
                  </w:rPr>
                </w:rPrChange>
              </w:rPr>
              <w:t>Driven</w:t>
            </w:r>
            <w:r>
              <w:rPr>
                <w:rFonts w:ascii="Arial Narrow" w:hAnsi="Arial Narrow" w:eastAsia="Arial Narrow" w:cs="Arial Narrow"/>
                <w:i/>
                <w:sz w:val="20"/>
                <w:szCs w:val="20"/>
                <w:rPrChange w:id="167" w:author="Renata" w:date="2019-02-27T21:34:00Z">
                  <w:rPr>
                    <w:rFonts w:ascii="Arial Narrow" w:hAnsi="Arial Narrow" w:eastAsia="Arial Narrow" w:cs="Arial Narrow"/>
                    <w:sz w:val="20"/>
                    <w:szCs w:val="20"/>
                  </w:rPr>
                </w:rPrChange>
              </w:rPr>
              <w:t xml:space="preserve"> </w:t>
            </w:r>
            <w:r>
              <w:rPr>
                <w:rFonts w:ascii="Arial Narrow" w:hAnsi="Arial Narrow" w:eastAsia="Arial Narrow" w:cs="Arial Narrow"/>
                <w:i/>
                <w:sz w:val="20"/>
                <w:szCs w:val="20"/>
                <w:rPrChange w:id="168" w:author="Renata" w:date="2019-02-27T21:34:00Z">
                  <w:rPr>
                    <w:rFonts w:ascii="Arial Narrow" w:hAnsi="Arial Narrow" w:eastAsia="Arial Narrow" w:cs="Arial Narrow"/>
                    <w:sz w:val="20"/>
                    <w:szCs w:val="20"/>
                  </w:rPr>
                </w:rPrChange>
              </w:rPr>
              <w:t>Development</w:t>
            </w:r>
            <w:del w:id="169" w:author="Renata" w:date="2019-02-27T21:34:00Z">
              <w:r>
                <w:rPr>
                  <w:rFonts w:ascii="Arial Narrow" w:hAnsi="Arial Narrow" w:eastAsia="Arial Narrow" w:cs="Arial Narrow"/>
                  <w:sz w:val="20"/>
                  <w:szCs w:val="20"/>
                </w:rPr>
                <w:delText xml:space="preserve"> </w:delText>
              </w:r>
            </w:del>
            <w:r>
              <w:rPr>
                <w:rFonts w:ascii="Arial Narrow" w:hAnsi="Arial Narrow" w:eastAsia="Times New Roman" w:cs="Arial"/>
                <w:sz w:val="20"/>
                <w:szCs w:val="20"/>
              </w:rPr>
              <w:t xml:space="preserve">, disponível em </w:t>
            </w:r>
            <w:r>
              <w:rPr>
                <w:rFonts w:ascii="Arial Narrow" w:hAnsi="Arial Narrow" w:eastAsia="Arial Narrow" w:cs="Arial Narrow"/>
                <w:sz w:val="20"/>
                <w:szCs w:val="20"/>
              </w:rPr>
              <w:t>https://www.devmedia.com.br/introducao-ao-fdd-feature-driven-development/</w:t>
            </w:r>
            <w:commentRangeStart w:id="15"/>
            <w:r>
              <w:rPr>
                <w:rFonts w:ascii="Arial Narrow" w:hAnsi="Arial Narrow" w:eastAsia="Arial Narrow" w:cs="Arial Narrow"/>
                <w:sz w:val="20"/>
                <w:szCs w:val="20"/>
              </w:rPr>
              <w:t>27971</w:t>
            </w:r>
            <w:commentRangeEnd w:id="15"/>
            <w:r>
              <w:rPr>
                <w:rStyle w:val="12"/>
              </w:rPr>
              <w:commentReference w:id="15"/>
            </w:r>
          </w:p>
        </w:tc>
      </w:tr>
      <w:bookmarkEnd w:id="0"/>
    </w:tbl>
    <w:p>
      <w:pPr>
        <w:pStyle w:val="3"/>
        <w:suppressAutoHyphens/>
        <w:spacing w:after="0"/>
        <w:ind w:left="714"/>
        <w:rPr>
          <w:rFonts w:ascii="Tahoma" w:hAnsi="Tahoma" w:cs="Tahoma"/>
          <w:sz w:val="20"/>
        </w:rPr>
      </w:pPr>
    </w:p>
    <w:sectPr>
      <w:headerReference r:id="rId6" w:type="default"/>
      <w:footerReference r:id="rId7" w:type="default"/>
      <w:pgSz w:w="11906" w:h="16838"/>
      <w:pgMar w:top="567" w:right="567" w:bottom="567" w:left="567" w:header="567" w:footer="227"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Renata" w:date="2019-02-27T21:15:00Z" w:initials="">
    <w:p w14:paraId="27A64B5C">
      <w:pPr>
        <w:pStyle w:val="4"/>
      </w:pPr>
      <w:r>
        <w:t>Nome completo??</w:t>
      </w:r>
    </w:p>
    <w:p w14:paraId="39027A3E">
      <w:pPr>
        <w:pStyle w:val="4"/>
      </w:pPr>
    </w:p>
  </w:comment>
  <w:comment w:id="1" w:author="Renata" w:date="2019-02-27T21:20:00Z" w:initials="">
    <w:p w14:paraId="5A555241">
      <w:pPr>
        <w:pStyle w:val="4"/>
      </w:pPr>
      <w:r>
        <w:t>De onde vocês retiraram esse texto? Daqui?</w:t>
      </w:r>
    </w:p>
    <w:p w14:paraId="1E890956">
      <w:pPr>
        <w:pStyle w:val="4"/>
      </w:pPr>
      <w:r>
        <w:fldChar w:fldCharType="begin"/>
      </w:r>
      <w:r>
        <w:instrText xml:space="preserve"> HYPERLINK "https://www.passeidireto.com/arquivo/37710886/scrumstudy-sbok-guide-3-edicao-portugues-scrumstudy-sbok-guide-3rd-edition-portu/8" </w:instrText>
      </w:r>
      <w:r>
        <w:fldChar w:fldCharType="separate"/>
      </w:r>
      <w:r>
        <w:rPr>
          <w:rStyle w:val="14"/>
        </w:rPr>
        <w:t>https://www.passeidireto.com/arquivo/37710886/scrumstudy-sbok-guide-3-edicao-portugues-scrumstudy-sbok-guide-3rd-edition-portu/8</w:t>
      </w:r>
      <w:r>
        <w:rPr>
          <w:rStyle w:val="14"/>
        </w:rPr>
        <w:fldChar w:fldCharType="end"/>
      </w:r>
    </w:p>
    <w:p w14:paraId="1D895077">
      <w:pPr>
        <w:pStyle w:val="4"/>
      </w:pPr>
    </w:p>
    <w:p w14:paraId="29412774">
      <w:pPr>
        <w:pStyle w:val="4"/>
      </w:pPr>
      <w:r>
        <w:t>Da forma como está é caracterizado como plágio. Não tem nenhuma referência!!!!</w:t>
      </w:r>
    </w:p>
  </w:comment>
  <w:comment w:id="2" w:author="Renata" w:date="2019-02-27T21:23:00Z" w:initials="">
    <w:p w14:paraId="14002C5A">
      <w:pPr>
        <w:pStyle w:val="4"/>
      </w:pPr>
      <w:r>
        <w:t>Referenciar!!!!!</w:t>
      </w:r>
    </w:p>
  </w:comment>
  <w:comment w:id="4" w:author="Renata" w:date="2019-02-27T21:23:00Z" w:initials="">
    <w:p w14:paraId="5A7B2AED">
      <w:pPr>
        <w:pStyle w:val="4"/>
      </w:pPr>
      <w:r>
        <w:t xml:space="preserve">Não utilizar nem na primeira nem na segunda pessoa. </w:t>
      </w:r>
    </w:p>
    <w:p w14:paraId="57391505">
      <w:pPr>
        <w:pStyle w:val="4"/>
      </w:pPr>
    </w:p>
    <w:p w14:paraId="124112D7">
      <w:pPr>
        <w:pStyle w:val="4"/>
      </w:pPr>
      <w:r>
        <w:t>Utilizar no imperativo ou na terceira pessoa.</w:t>
      </w:r>
    </w:p>
    <w:p w14:paraId="17341267">
      <w:pPr>
        <w:pStyle w:val="4"/>
      </w:pPr>
    </w:p>
    <w:p w14:paraId="4D3B37BF">
      <w:pPr>
        <w:pStyle w:val="4"/>
      </w:pPr>
      <w:r>
        <w:t>Observar em todo o texto.</w:t>
      </w:r>
    </w:p>
    <w:p w14:paraId="67795B9A">
      <w:pPr>
        <w:pStyle w:val="4"/>
      </w:pPr>
    </w:p>
  </w:comment>
  <w:comment w:id="3" w:author="Renata" w:date="2019-02-27T21:24:00Z" w:initials="">
    <w:p w14:paraId="79D4749F">
      <w:pPr>
        <w:pStyle w:val="4"/>
      </w:pPr>
      <w:r>
        <w:t>Colocar uma citação indireta, um artigo ou livro.</w:t>
      </w:r>
    </w:p>
    <w:p w14:paraId="5D5B676F">
      <w:pPr>
        <w:pStyle w:val="4"/>
      </w:pPr>
    </w:p>
    <w:p w14:paraId="28985C0A">
      <w:pPr>
        <w:pStyle w:val="4"/>
      </w:pPr>
      <w:r>
        <w:t>Lembrem-se, tudo que for copiado de algum lugar, e permaneceu igual, é uma citação direta. Precisa ser colocado entre “” e adicionar o autor e ano.</w:t>
      </w:r>
    </w:p>
    <w:p w14:paraId="637E6B4E">
      <w:pPr>
        <w:pStyle w:val="4"/>
      </w:pPr>
    </w:p>
  </w:comment>
  <w:comment w:id="6" w:author="Renata" w:date="2019-02-27T21:25:00Z" w:initials="">
    <w:p w14:paraId="1BE04DAA">
      <w:pPr>
        <w:pStyle w:val="4"/>
      </w:pPr>
      <w:r>
        <w:t>Colocar em itálico termos de outro idioma.</w:t>
      </w:r>
    </w:p>
  </w:comment>
  <w:comment w:id="5" w:author="Renata" w:date="2019-02-27T21:24:00Z" w:initials="">
    <w:p w14:paraId="66973C3D">
      <w:pPr>
        <w:pStyle w:val="4"/>
      </w:pPr>
      <w:r>
        <w:t>Observar formatação!</w:t>
      </w:r>
    </w:p>
    <w:p w14:paraId="7AB27FEC">
      <w:pPr>
        <w:pStyle w:val="4"/>
      </w:pPr>
    </w:p>
    <w:p w14:paraId="3F73463E">
      <w:pPr>
        <w:pStyle w:val="4"/>
      </w:pPr>
      <w:r>
        <w:t>Referenciar!</w:t>
      </w:r>
    </w:p>
  </w:comment>
  <w:comment w:id="7" w:author="Renata" w:date="2019-02-27T21:26:00Z" w:initials="">
    <w:p w14:paraId="2AE351FA">
      <w:pPr>
        <w:pStyle w:val="4"/>
      </w:pPr>
      <w:r>
        <w:t>Referenciar! Extraíram daqui?</w:t>
      </w:r>
    </w:p>
    <w:p w14:paraId="7E3B0DDE">
      <w:pPr>
        <w:pStyle w:val="4"/>
      </w:pPr>
    </w:p>
    <w:p w14:paraId="167E79EA">
      <w:pPr>
        <w:pStyle w:val="4"/>
      </w:pPr>
      <w:r>
        <w:fldChar w:fldCharType="begin"/>
      </w:r>
      <w:r>
        <w:instrText xml:space="preserve"> HYPERLINK "https://www.devmedia.com.br/introducao-ao-fdd-feature-driven-development/27971" </w:instrText>
      </w:r>
      <w:r>
        <w:fldChar w:fldCharType="separate"/>
      </w:r>
      <w:r>
        <w:rPr>
          <w:rStyle w:val="14"/>
        </w:rPr>
        <w:t>https://www.devmedia.com.br/introducao-ao-fdd-feature-driven-development/27971</w:t>
      </w:r>
      <w:r>
        <w:rPr>
          <w:rStyle w:val="14"/>
        </w:rPr>
        <w:fldChar w:fldCharType="end"/>
      </w:r>
      <w:r>
        <w:t xml:space="preserve"> </w:t>
      </w:r>
    </w:p>
  </w:comment>
  <w:comment w:id="8" w:author="Renata" w:date="2019-02-27T21:28:00Z" w:initials="">
    <w:p w14:paraId="7AF6700B">
      <w:pPr>
        <w:pStyle w:val="4"/>
      </w:pPr>
      <w:r>
        <w:t>Adicionar aqui uma figura do processo do FDD.</w:t>
      </w:r>
    </w:p>
  </w:comment>
  <w:comment w:id="9" w:author="Renata" w:date="2019-02-27T21:33:00Z" w:initials="">
    <w:p w14:paraId="606A6334">
      <w:pPr>
        <w:pStyle w:val="4"/>
      </w:pPr>
      <w:r>
        <w:t xml:space="preserve">Fonte: </w:t>
      </w:r>
      <w:r>
        <w:fldChar w:fldCharType="begin"/>
      </w:r>
      <w:r>
        <w:instrText xml:space="preserve"> HYPERLINK "https://jorgeaudy.com/2012/07/24/fdd-feature-driven-development/" </w:instrText>
      </w:r>
      <w:r>
        <w:fldChar w:fldCharType="separate"/>
      </w:r>
      <w:r>
        <w:rPr>
          <w:rStyle w:val="14"/>
        </w:rPr>
        <w:t>https://jorgeaudy.com/2012/07/24/fdd-feature-driven-development/</w:t>
      </w:r>
      <w:r>
        <w:rPr>
          <w:rStyle w:val="14"/>
        </w:rPr>
        <w:fldChar w:fldCharType="end"/>
      </w:r>
    </w:p>
    <w:p w14:paraId="4F4F1426">
      <w:pPr>
        <w:pStyle w:val="4"/>
      </w:pPr>
    </w:p>
    <w:p w14:paraId="4C46516A">
      <w:pPr>
        <w:pStyle w:val="4"/>
      </w:pPr>
      <w:r>
        <w:t xml:space="preserve">Ou em inglês, aqui </w:t>
      </w:r>
      <w:r>
        <w:fldChar w:fldCharType="begin"/>
      </w:r>
      <w:r>
        <w:instrText xml:space="preserve"> HYPERLINK "http://www.featuredrivendevelopment.com/" </w:instrText>
      </w:r>
      <w:r>
        <w:fldChar w:fldCharType="separate"/>
      </w:r>
      <w:r>
        <w:rPr>
          <w:rStyle w:val="14"/>
        </w:rPr>
        <w:t>http://www.featuredrivendevelopment.com/</w:t>
      </w:r>
      <w:r>
        <w:rPr>
          <w:rStyle w:val="14"/>
        </w:rPr>
        <w:fldChar w:fldCharType="end"/>
      </w:r>
    </w:p>
    <w:p w14:paraId="1D984459">
      <w:pPr>
        <w:pStyle w:val="4"/>
      </w:pPr>
    </w:p>
  </w:comment>
  <w:comment w:id="10" w:author="Renata" w:date="2019-02-27T21:28:00Z" w:initials="">
    <w:p w14:paraId="5D981B23">
      <w:pPr>
        <w:pStyle w:val="4"/>
      </w:pPr>
      <w:r>
        <w:t>Referenciar.</w:t>
      </w:r>
    </w:p>
  </w:comment>
  <w:comment w:id="11" w:author="Renata" w:date="2019-02-27T21:27:00Z" w:initials="">
    <w:p w14:paraId="4910202B">
      <w:pPr>
        <w:pStyle w:val="4"/>
      </w:pPr>
      <w:r>
        <w:t>Rever número da figura. Adicionar Fonte.</w:t>
      </w:r>
    </w:p>
  </w:comment>
  <w:comment w:id="12" w:author="Renata" w:date="2019-02-27T21:17:00Z" w:initials="">
    <w:p w14:paraId="72271139">
      <w:pPr>
        <w:pStyle w:val="4"/>
      </w:pPr>
      <w:r>
        <w:t>Quais dicas o grupo sugere a respeito do Scrum e FDD?</w:t>
      </w:r>
    </w:p>
    <w:p w14:paraId="03615D51">
      <w:pPr>
        <w:pStyle w:val="4"/>
      </w:pPr>
    </w:p>
  </w:comment>
  <w:comment w:id="13" w:author="Renata" w:date="2019-02-27T21:01:00Z" w:initials="">
    <w:p w14:paraId="5BA56634">
      <w:pPr>
        <w:pStyle w:val="4"/>
        <w:rPr>
          <w:rStyle w:val="12"/>
        </w:rPr>
      </w:pPr>
      <w:r>
        <w:rPr>
          <w:rStyle w:val="12"/>
        </w:rPr>
        <w:t>Adicionar aqui as 2 perguntas elaboradas.</w:t>
      </w:r>
    </w:p>
    <w:p w14:paraId="536D0AC7">
      <w:pPr>
        <w:pStyle w:val="4"/>
        <w:rPr>
          <w:sz w:val="16"/>
          <w:szCs w:val="16"/>
        </w:rPr>
      </w:pPr>
      <w:r>
        <w:rPr>
          <w:rStyle w:val="12"/>
        </w:rPr>
        <w:t>Não colocar a resposta.</w:t>
      </w:r>
    </w:p>
  </w:comment>
  <w:comment w:id="14" w:author="Renata" w:date="2019-02-27T21:34:00Z" w:initials="">
    <w:p w14:paraId="3C912A05">
      <w:pPr>
        <w:pStyle w:val="4"/>
      </w:pPr>
      <w:r>
        <w:t>Adicionar aqui todas as referências utilizadas para a elaboração deste material.</w:t>
      </w:r>
    </w:p>
    <w:p w14:paraId="794A0A20">
      <w:pPr>
        <w:pStyle w:val="4"/>
      </w:pPr>
    </w:p>
    <w:p w14:paraId="2C5C2DF8">
      <w:pPr>
        <w:pStyle w:val="4"/>
      </w:pPr>
      <w:r>
        <w:t>Devem estar no formato da ABNT.</w:t>
      </w:r>
    </w:p>
    <w:p w14:paraId="538B331B">
      <w:pPr>
        <w:pStyle w:val="4"/>
      </w:pPr>
    </w:p>
  </w:comment>
  <w:comment w:id="15" w:author="Renata" w:date="2019-02-27T21:33:00Z" w:initials="">
    <w:p w14:paraId="66CB64E4">
      <w:pPr>
        <w:pStyle w:val="4"/>
      </w:pPr>
      <w:r>
        <w:t>Rever formatação em todo o documento.</w:t>
      </w:r>
    </w:p>
    <w:p w14:paraId="29C25576">
      <w:pPr>
        <w:pStyle w:val="4"/>
      </w:pPr>
      <w:r>
        <w:t>Arial Narrow, 10, espaçamento simples.</w:t>
      </w:r>
    </w:p>
    <w:p w14:paraId="0A9C13A4">
      <w:pPr>
        <w:pStyle w:val="4"/>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9027A3E" w15:done="0"/>
  <w15:commentEx w15:paraId="29412774" w15:done="0"/>
  <w15:commentEx w15:paraId="14002C5A" w15:done="0"/>
  <w15:commentEx w15:paraId="67795B9A" w15:done="0"/>
  <w15:commentEx w15:paraId="637E6B4E" w15:done="0"/>
  <w15:commentEx w15:paraId="1BE04DAA" w15:done="0"/>
  <w15:commentEx w15:paraId="3F73463E" w15:done="0"/>
  <w15:commentEx w15:paraId="167E79EA" w15:done="0"/>
  <w15:commentEx w15:paraId="7AF6700B" w15:done="0"/>
  <w15:commentEx w15:paraId="1D984459" w15:done="0"/>
  <w15:commentEx w15:paraId="5D981B23" w15:done="0"/>
  <w15:commentEx w15:paraId="4910202B" w15:done="0"/>
  <w15:commentEx w15:paraId="03615D51" w15:done="0"/>
  <w15:commentEx w15:paraId="536D0AC7" w15:done="0"/>
  <w15:commentEx w15:paraId="538B331B" w15:done="0"/>
  <w15:commentEx w15:paraId="0A9C13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Garamond">
    <w:panose1 w:val="02020404030301010803"/>
    <w:charset w:val="00"/>
    <w:family w:val="roman"/>
    <w:pitch w:val="default"/>
    <w:sig w:usb0="00000287" w:usb1="00000000" w:usb2="00000000" w:usb3="00000000" w:csb0="0000009F" w:csb1="DFD70000"/>
  </w:font>
  <w:font w:name="Arial Narrow">
    <w:panose1 w:val="020B0606020202030204"/>
    <w:charset w:val="00"/>
    <w:family w:val="swiss"/>
    <w:pitch w:val="default"/>
    <w:sig w:usb0="00000287" w:usb1="00000800" w:usb2="00000000" w:usb3="00000000" w:csb0="2000009F" w:csb1="DFD70000"/>
  </w:font>
  <w:font w:name="Aharoni">
    <w:altName w:val="Da Streets"/>
    <w:panose1 w:val="00000000000000000000"/>
    <w:charset w:val="B1"/>
    <w:family w:val="auto"/>
    <w:pitch w:val="default"/>
    <w:sig w:usb0="00000000" w:usb1="00000000" w:usb2="00000000" w:usb3="00000000" w:csb0="00000021" w:csb1="00000000"/>
  </w:font>
  <w:font w:name="Wingdings">
    <w:panose1 w:val="05000000000000000000"/>
    <w:charset w:val="02"/>
    <w:family w:val="auto"/>
    <w:pitch w:val="default"/>
    <w:sig w:usb0="00000000" w:usb1="00000000" w:usb2="00000000" w:usb3="00000000" w:csb0="80000000" w:csb1="00000000"/>
  </w:font>
  <w:font w:name="Microsoft YaHei">
    <w:panose1 w:val="020B0503020204020204"/>
    <w:charset w:val="86"/>
    <w:family w:val="auto"/>
    <w:pitch w:val="default"/>
    <w:sig w:usb0="80000287" w:usb1="28CF3C50" w:usb2="00000016" w:usb3="00000000" w:csb0="0004001F" w:csb1="00000000"/>
  </w:font>
  <w:font w:name="Da Streets">
    <w:panose1 w:val="02000500000000000000"/>
    <w:charset w:val="00"/>
    <w:family w:val="auto"/>
    <w:pitch w:val="default"/>
    <w:sig w:usb0="800000A7" w:usb1="5000004A" w:usb2="00000000" w:usb3="00000000" w:csb0="20000111" w:csb1="41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Narrow" w:hAnsi="Arial Narrow" w:cs="Tahoma"/>
        <w:sz w:val="14"/>
        <w:szCs w:val="18"/>
      </w:rPr>
      <w:id w:val="-783724324"/>
      <w:docPartObj>
        <w:docPartGallery w:val="AutoText"/>
      </w:docPartObj>
    </w:sdtPr>
    <w:sdtEndPr>
      <w:rPr>
        <w:rFonts w:ascii="Arial Narrow" w:hAnsi="Arial Narrow" w:cs="Tahoma"/>
        <w:sz w:val="14"/>
        <w:szCs w:val="18"/>
      </w:rPr>
    </w:sdtEndPr>
    <w:sdtContent>
      <w:p>
        <w:pPr>
          <w:pStyle w:val="8"/>
          <w:jc w:val="right"/>
          <w:rPr>
            <w:rFonts w:ascii="Arial Narrow" w:hAnsi="Arial Narrow" w:cs="Tahoma"/>
            <w:sz w:val="14"/>
            <w:szCs w:val="18"/>
          </w:rPr>
        </w:pPr>
        <w:r>
          <w:rPr>
            <w:rFonts w:ascii="Arial Narrow" w:hAnsi="Arial Narrow" w:cs="Tahoma"/>
            <w:sz w:val="14"/>
            <w:szCs w:val="18"/>
          </w:rPr>
          <w:t xml:space="preserve">Pag. </w:t>
        </w:r>
        <w:r>
          <w:rPr>
            <w:rFonts w:ascii="Arial Narrow" w:hAnsi="Arial Narrow" w:cs="Tahoma"/>
            <w:sz w:val="14"/>
            <w:szCs w:val="18"/>
          </w:rPr>
          <w:fldChar w:fldCharType="begin"/>
        </w:r>
        <w:r>
          <w:rPr>
            <w:rFonts w:ascii="Arial Narrow" w:hAnsi="Arial Narrow" w:cs="Tahoma"/>
            <w:sz w:val="14"/>
            <w:szCs w:val="18"/>
          </w:rPr>
          <w:instrText xml:space="preserve">PAGE   \* MERGEFORMAT</w:instrText>
        </w:r>
        <w:r>
          <w:rPr>
            <w:rFonts w:ascii="Arial Narrow" w:hAnsi="Arial Narrow" w:cs="Tahoma"/>
            <w:sz w:val="14"/>
            <w:szCs w:val="18"/>
          </w:rPr>
          <w:fldChar w:fldCharType="separate"/>
        </w:r>
        <w:r>
          <w:rPr>
            <w:rFonts w:ascii="Arial Narrow" w:hAnsi="Arial Narrow" w:cs="Tahoma"/>
            <w:sz w:val="14"/>
            <w:szCs w:val="18"/>
          </w:rPr>
          <w:t>4</w:t>
        </w:r>
        <w:r>
          <w:rPr>
            <w:rFonts w:ascii="Arial Narrow" w:hAnsi="Arial Narrow" w:cs="Tahoma"/>
            <w:sz w:val="14"/>
            <w:szCs w:val="18"/>
          </w:rPr>
          <w:fldChar w:fldCharType="end"/>
        </w:r>
        <w:r>
          <w:rPr>
            <w:rFonts w:ascii="Arial Narrow" w:hAnsi="Arial Narrow" w:cs="Tahoma"/>
            <w:sz w:val="14"/>
            <w:szCs w:val="18"/>
          </w:rPr>
          <w:t xml:space="preserve"> de </w:t>
        </w:r>
        <w:r>
          <w:rPr>
            <w:rFonts w:ascii="Arial Narrow" w:hAnsi="Arial Narrow" w:cs="Tahoma"/>
            <w:sz w:val="14"/>
            <w:szCs w:val="18"/>
          </w:rPr>
          <w:fldChar w:fldCharType="begin"/>
        </w:r>
        <w:r>
          <w:rPr>
            <w:rFonts w:ascii="Arial Narrow" w:hAnsi="Arial Narrow" w:cs="Tahoma"/>
            <w:sz w:val="14"/>
            <w:szCs w:val="18"/>
          </w:rPr>
          <w:instrText xml:space="preserve"> NUMPAGES  \* Arabic  \* MERGEFORMAT </w:instrText>
        </w:r>
        <w:r>
          <w:rPr>
            <w:rFonts w:ascii="Arial Narrow" w:hAnsi="Arial Narrow" w:cs="Tahoma"/>
            <w:sz w:val="14"/>
            <w:szCs w:val="18"/>
          </w:rPr>
          <w:fldChar w:fldCharType="separate"/>
        </w:r>
        <w:r>
          <w:rPr>
            <w:rFonts w:ascii="Arial Narrow" w:hAnsi="Arial Narrow" w:cs="Tahoma"/>
            <w:sz w:val="14"/>
            <w:szCs w:val="18"/>
          </w:rPr>
          <w:t>4</w:t>
        </w:r>
        <w:r>
          <w:rPr>
            <w:rFonts w:ascii="Arial Narrow" w:hAnsi="Arial Narrow" w:cs="Tahoma"/>
            <w:sz w:val="14"/>
            <w:szCs w:val="18"/>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0"/>
        <w:bidi w:val="0"/>
        <w:rPr>
          <w:del w:id="1" w:author="happy brasil" w:date="2019-03-28T00:10:21Z"/>
        </w:rPr>
        <w:pPrChange w:id="0" w:author="happy brasil" w:date="2019-03-28T00:09:50Z">
          <w:pPr/>
        </w:pPrChange>
      </w:pPr>
      <w:r>
        <w:rPr>
          <w:rStyle w:val="13"/>
          <w:rPrChange w:id="2" w:author="happy brasil" w:date="2019-03-28T00:09:50Z">
            <w:rPr/>
          </w:rPrChange>
        </w:rPr>
        <w:footnoteRef/>
      </w:r>
      <w:ins w:id="3" w:author="happy brasil" w:date="2019-03-28T00:09:50Z">
        <w:r>
          <w:rPr/>
          <w:t xml:space="preserve"> </w:t>
        </w:r>
      </w:ins>
      <w:ins w:id="4" w:author="happy brasil" w:date="2019-03-28T00:10:21Z">
        <w:r>
          <w:rPr/>
          <w:t xml:space="preserve">Referencia do link : </w:t>
        </w:r>
      </w:ins>
      <w:ins w:id="5" w:author="happy brasil" w:date="2019-03-28T00:10:21Z">
        <w:r>
          <w:rPr>
            <w:lang w:val="pt-BR"/>
            <w:rPrChange w:id="6" w:author="happy brasil" w:date="2019-03-28T00:10:21Z">
              <w:rPr/>
            </w:rPrChange>
          </w:rPr>
          <w:t>https://www.passeidireto.com/arquivo/37710886/scrumstudy-sbok-guide-3-edicao-portugues-scrumstudy-sbok-guide-3rd-edition-portu/8</w:t>
        </w:r>
      </w:ins>
    </w:p>
    <w:p>
      <w:pPr>
        <w:pStyle w:val="10"/>
        <w:bidi w:val="0"/>
        <w:pPrChange w:id="7" w:author="happy brasil" w:date="2019-03-28T00:10:21Z">
          <w:pPr/>
        </w:pPrChange>
      </w:pPr>
    </w:p>
  </w:footnote>
  <w:footnote w:id="1">
    <w:p>
      <w:pPr>
        <w:pStyle w:val="10"/>
        <w:bidi w:val="0"/>
        <w:pPrChange w:id="8" w:author="happy brasil" w:date="2019-03-28T00:10:51Z">
          <w:pPr/>
        </w:pPrChange>
      </w:pPr>
      <w:r>
        <w:rPr>
          <w:rStyle w:val="13"/>
          <w:rPrChange w:id="9" w:author="happy brasil" w:date="2019-03-28T00:10:51Z">
            <w:rPr/>
          </w:rPrChange>
        </w:rPr>
        <w:footnoteRef/>
      </w:r>
      <w:ins w:id="10" w:author="happy brasil" w:date="2019-03-28T00:10:51Z">
        <w:r>
          <w:rPr/>
          <w:t xml:space="preserve"> </w:t>
        </w:r>
      </w:ins>
      <w:ins w:id="11" w:author="happy brasil" w:date="2019-03-28T00:11:22Z">
        <w:r>
          <w:rPr/>
          <w:t xml:space="preserve">Texto retirado do link: </w:t>
        </w:r>
      </w:ins>
      <w:ins w:id="12" w:author="happy brasil" w:date="2019-03-28T00:10:51Z">
        <w:r>
          <w:rPr/>
          <w:t>https://www.desenvolvimentoagil.com.br/scrum/</w:t>
        </w:r>
      </w:ins>
    </w:p>
  </w:footnote>
  <w:footnote w:id="2">
    <w:p>
      <w:pPr>
        <w:pStyle w:val="2"/>
        <w:bidi w:val="0"/>
        <w:rPr>
          <w:rFonts w:ascii="Arial Narrow" w:hAnsi="Arial Narrow" w:eastAsia="Arial Narrow" w:cs="Arial Narrow"/>
          <w:color w:val="2E2F32"/>
          <w:sz w:val="20"/>
          <w:szCs w:val="20"/>
          <w:rPrChange w:id="14" w:author="happy brasil" w:date="2019-03-28T00:14:24Z">
            <w:rPr/>
          </w:rPrChange>
        </w:rPr>
        <w:pPrChange w:id="13" w:author="happy brasil" w:date="2019-03-28T00:14:24Z">
          <w:pPr/>
        </w:pPrChange>
      </w:pPr>
      <w:r>
        <w:rPr>
          <w:rStyle w:val="13"/>
          <w:rPrChange w:id="15" w:author="happy brasil" w:date="2019-03-28T00:13:53Z">
            <w:rPr/>
          </w:rPrChange>
        </w:rPr>
        <w:footnoteRef/>
      </w:r>
      <w:ins w:id="16" w:author="happy brasil" w:date="2019-03-28T00:13:53Z">
        <w:r>
          <w:rPr/>
          <w:t xml:space="preserve"> </w:t>
        </w:r>
      </w:ins>
      <w:ins w:id="17" w:author="happy brasil" w:date="2019-03-28T00:13:53Z">
        <w:r>
          <w:rPr>
            <w:rFonts w:ascii="Arial Narrow" w:hAnsi="Arial Narrow" w:eastAsia="Arial Narrow" w:cs="Arial Narrow"/>
            <w:color w:val="2E2F32"/>
            <w:sz w:val="20"/>
            <w:szCs w:val="20"/>
            <w:rPrChange w:id="18" w:author="happy brasil" w:date="2019-03-28T00:14:24Z">
              <w:rPr/>
            </w:rPrChange>
          </w:rPr>
          <w:t>SCRUMstudy SBOK Guide 3ª Edição Português</w:t>
        </w:r>
      </w:ins>
    </w:p>
    <w:p>
      <w:pPr>
        <w:pStyle w:val="10"/>
        <w:bidi w:val="0"/>
        <w:pPrChange w:id="19" w:author="happy brasil" w:date="2019-03-28T00:13:53Z">
          <w:pPr/>
        </w:pPrChange>
      </w:pPr>
    </w:p>
  </w:footnote>
  <w:footnote w:id="3">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10773" w:type="dxa"/>
      <w:tblInd w:w="0" w:type="dxa"/>
      <w:tblLayout w:type="fixed"/>
      <w:tblCellMar>
        <w:top w:w="0" w:type="dxa"/>
        <w:left w:w="108" w:type="dxa"/>
        <w:bottom w:w="0" w:type="dxa"/>
        <w:right w:w="108" w:type="dxa"/>
      </w:tblCellMar>
    </w:tblPr>
    <w:tblGrid>
      <w:gridCol w:w="3591"/>
      <w:gridCol w:w="3591"/>
      <w:gridCol w:w="3591"/>
    </w:tblGrid>
    <w:tr>
      <w:tblPrEx>
        <w:tblLayout w:type="fixed"/>
        <w:tblCellMar>
          <w:top w:w="0" w:type="dxa"/>
          <w:left w:w="108" w:type="dxa"/>
          <w:bottom w:w="0" w:type="dxa"/>
          <w:right w:w="108" w:type="dxa"/>
        </w:tblCellMar>
      </w:tblPrEx>
      <w:tc>
        <w:tcPr>
          <w:tcW w:w="3591" w:type="dxa"/>
        </w:tcPr>
        <w:p>
          <w:pPr>
            <w:pStyle w:val="6"/>
            <w:ind w:left="-115"/>
          </w:pPr>
        </w:p>
      </w:tc>
      <w:tc>
        <w:tcPr>
          <w:tcW w:w="3591" w:type="dxa"/>
        </w:tcPr>
        <w:p>
          <w:pPr>
            <w:pStyle w:val="6"/>
            <w:jc w:val="center"/>
          </w:pPr>
        </w:p>
      </w:tc>
      <w:tc>
        <w:tcPr>
          <w:tcW w:w="3591" w:type="dxa"/>
        </w:tcPr>
        <w:p>
          <w:pPr>
            <w:pStyle w:val="6"/>
            <w:ind w:right="-115"/>
            <w:jc w:val="right"/>
          </w:pPr>
        </w:p>
      </w:tc>
    </w:tr>
  </w:tbl>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A2031"/>
    <w:multiLevelType w:val="multilevel"/>
    <w:tmpl w:val="134A203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7950FF0"/>
    <w:multiLevelType w:val="multilevel"/>
    <w:tmpl w:val="37950F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18D2AEB"/>
    <w:multiLevelType w:val="multilevel"/>
    <w:tmpl w:val="618D2A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appy brasil">
    <w15:presenceInfo w15:providerId="None" w15:userId="happy brasil"/>
  </w15:person>
  <w15:person w15:author="Renata">
    <w15:presenceInfo w15:providerId="None" w15:userId="Renata"/>
  </w15:person>
  <w15:person w15:author="marcus">
    <w15:presenceInfo w15:providerId="WPS Office" w15:userId="18800785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1"/>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C52"/>
    <w:rsid w:val="00001EF3"/>
    <w:rsid w:val="00013C99"/>
    <w:rsid w:val="00026B21"/>
    <w:rsid w:val="00032D1C"/>
    <w:rsid w:val="000361E0"/>
    <w:rsid w:val="00070E74"/>
    <w:rsid w:val="00072A23"/>
    <w:rsid w:val="00096514"/>
    <w:rsid w:val="000B04E2"/>
    <w:rsid w:val="000B27F9"/>
    <w:rsid w:val="000F5F19"/>
    <w:rsid w:val="00105CBB"/>
    <w:rsid w:val="00111232"/>
    <w:rsid w:val="00112ABF"/>
    <w:rsid w:val="00115093"/>
    <w:rsid w:val="00132A15"/>
    <w:rsid w:val="00134121"/>
    <w:rsid w:val="00136B0A"/>
    <w:rsid w:val="001436FE"/>
    <w:rsid w:val="00145B20"/>
    <w:rsid w:val="00163702"/>
    <w:rsid w:val="00177933"/>
    <w:rsid w:val="00190838"/>
    <w:rsid w:val="0019721F"/>
    <w:rsid w:val="001C2AD9"/>
    <w:rsid w:val="001D14AB"/>
    <w:rsid w:val="002010CE"/>
    <w:rsid w:val="002142D8"/>
    <w:rsid w:val="00221CAF"/>
    <w:rsid w:val="00234734"/>
    <w:rsid w:val="002743DB"/>
    <w:rsid w:val="00292C52"/>
    <w:rsid w:val="002950CE"/>
    <w:rsid w:val="002A63E4"/>
    <w:rsid w:val="002B15F6"/>
    <w:rsid w:val="002B78A9"/>
    <w:rsid w:val="003438F3"/>
    <w:rsid w:val="00371561"/>
    <w:rsid w:val="00385114"/>
    <w:rsid w:val="003A25E0"/>
    <w:rsid w:val="003C30BD"/>
    <w:rsid w:val="003C3B7F"/>
    <w:rsid w:val="003D6D6F"/>
    <w:rsid w:val="003E75D7"/>
    <w:rsid w:val="00405285"/>
    <w:rsid w:val="00410D9E"/>
    <w:rsid w:val="00461CC4"/>
    <w:rsid w:val="004740AA"/>
    <w:rsid w:val="004A24A8"/>
    <w:rsid w:val="004D10FE"/>
    <w:rsid w:val="004D2A43"/>
    <w:rsid w:val="004E50CB"/>
    <w:rsid w:val="004F03A7"/>
    <w:rsid w:val="004F2A5C"/>
    <w:rsid w:val="004F59D1"/>
    <w:rsid w:val="00500BC0"/>
    <w:rsid w:val="005031E1"/>
    <w:rsid w:val="00526E68"/>
    <w:rsid w:val="00537C38"/>
    <w:rsid w:val="00544C77"/>
    <w:rsid w:val="005603B4"/>
    <w:rsid w:val="00582F4C"/>
    <w:rsid w:val="005B328F"/>
    <w:rsid w:val="005B3E5E"/>
    <w:rsid w:val="005D3ED6"/>
    <w:rsid w:val="005D5773"/>
    <w:rsid w:val="005E5CD1"/>
    <w:rsid w:val="00642F50"/>
    <w:rsid w:val="00651824"/>
    <w:rsid w:val="00671946"/>
    <w:rsid w:val="00685263"/>
    <w:rsid w:val="00685F6F"/>
    <w:rsid w:val="00696C50"/>
    <w:rsid w:val="006A6A57"/>
    <w:rsid w:val="006B7848"/>
    <w:rsid w:val="006D410B"/>
    <w:rsid w:val="0071293C"/>
    <w:rsid w:val="00716690"/>
    <w:rsid w:val="007522EE"/>
    <w:rsid w:val="00752C8F"/>
    <w:rsid w:val="00782A83"/>
    <w:rsid w:val="00785FB7"/>
    <w:rsid w:val="007A30DA"/>
    <w:rsid w:val="007C7A88"/>
    <w:rsid w:val="007C7EAF"/>
    <w:rsid w:val="0081096B"/>
    <w:rsid w:val="0081526C"/>
    <w:rsid w:val="00823EA9"/>
    <w:rsid w:val="008279D4"/>
    <w:rsid w:val="00834321"/>
    <w:rsid w:val="008503F8"/>
    <w:rsid w:val="00855434"/>
    <w:rsid w:val="0087249B"/>
    <w:rsid w:val="008804CE"/>
    <w:rsid w:val="0088505F"/>
    <w:rsid w:val="0088674D"/>
    <w:rsid w:val="008B1366"/>
    <w:rsid w:val="00905332"/>
    <w:rsid w:val="00911F74"/>
    <w:rsid w:val="00922766"/>
    <w:rsid w:val="00946865"/>
    <w:rsid w:val="009841FF"/>
    <w:rsid w:val="009B1E63"/>
    <w:rsid w:val="009B31B9"/>
    <w:rsid w:val="009B5BA1"/>
    <w:rsid w:val="009D2971"/>
    <w:rsid w:val="00A25146"/>
    <w:rsid w:val="00A32F31"/>
    <w:rsid w:val="00A5237D"/>
    <w:rsid w:val="00A53F05"/>
    <w:rsid w:val="00A55FB2"/>
    <w:rsid w:val="00A62645"/>
    <w:rsid w:val="00A63B37"/>
    <w:rsid w:val="00A67671"/>
    <w:rsid w:val="00A8622F"/>
    <w:rsid w:val="00AA0A5A"/>
    <w:rsid w:val="00AB1FC9"/>
    <w:rsid w:val="00AC7D33"/>
    <w:rsid w:val="00AE2A8A"/>
    <w:rsid w:val="00AE6EF3"/>
    <w:rsid w:val="00B1376B"/>
    <w:rsid w:val="00B14306"/>
    <w:rsid w:val="00B30DA4"/>
    <w:rsid w:val="00B47EEC"/>
    <w:rsid w:val="00B67E29"/>
    <w:rsid w:val="00B90448"/>
    <w:rsid w:val="00B92627"/>
    <w:rsid w:val="00B938EE"/>
    <w:rsid w:val="00B97052"/>
    <w:rsid w:val="00BA7F93"/>
    <w:rsid w:val="00BC596C"/>
    <w:rsid w:val="00BE7548"/>
    <w:rsid w:val="00C028AE"/>
    <w:rsid w:val="00C04EBF"/>
    <w:rsid w:val="00C11CAD"/>
    <w:rsid w:val="00C21B7E"/>
    <w:rsid w:val="00C41141"/>
    <w:rsid w:val="00C4410E"/>
    <w:rsid w:val="00C45174"/>
    <w:rsid w:val="00C502C7"/>
    <w:rsid w:val="00C7261F"/>
    <w:rsid w:val="00C854E3"/>
    <w:rsid w:val="00CA5469"/>
    <w:rsid w:val="00CC629D"/>
    <w:rsid w:val="00CF033C"/>
    <w:rsid w:val="00CF2DAB"/>
    <w:rsid w:val="00CF5007"/>
    <w:rsid w:val="00D10CEC"/>
    <w:rsid w:val="00D1493D"/>
    <w:rsid w:val="00D24FB1"/>
    <w:rsid w:val="00D3105C"/>
    <w:rsid w:val="00D4601E"/>
    <w:rsid w:val="00D725A5"/>
    <w:rsid w:val="00D763EE"/>
    <w:rsid w:val="00D83948"/>
    <w:rsid w:val="00DA05B0"/>
    <w:rsid w:val="00DA3AA6"/>
    <w:rsid w:val="00DB4A3D"/>
    <w:rsid w:val="00DD0B84"/>
    <w:rsid w:val="00DD17A5"/>
    <w:rsid w:val="00DF1D9F"/>
    <w:rsid w:val="00E043F0"/>
    <w:rsid w:val="00E13525"/>
    <w:rsid w:val="00E169CE"/>
    <w:rsid w:val="00E4151B"/>
    <w:rsid w:val="00E573DC"/>
    <w:rsid w:val="00E71840"/>
    <w:rsid w:val="00EC2B2E"/>
    <w:rsid w:val="00ED0248"/>
    <w:rsid w:val="00ED0946"/>
    <w:rsid w:val="00ED452A"/>
    <w:rsid w:val="00EF34CB"/>
    <w:rsid w:val="00EF576D"/>
    <w:rsid w:val="00F12D4A"/>
    <w:rsid w:val="00F202D3"/>
    <w:rsid w:val="00F43F06"/>
    <w:rsid w:val="00F7410D"/>
    <w:rsid w:val="00F82812"/>
    <w:rsid w:val="00FB49CA"/>
    <w:rsid w:val="00FB648C"/>
    <w:rsid w:val="00FC4689"/>
    <w:rsid w:val="00FD1F5F"/>
    <w:rsid w:val="00FF44AF"/>
    <w:rsid w:val="00FF4E18"/>
    <w:rsid w:val="03863392"/>
    <w:rsid w:val="040B6679"/>
    <w:rsid w:val="0C222404"/>
    <w:rsid w:val="0CB8B6AD"/>
    <w:rsid w:val="0E95BF57"/>
    <w:rsid w:val="109C2E1B"/>
    <w:rsid w:val="1A28AE3B"/>
    <w:rsid w:val="1F89366F"/>
    <w:rsid w:val="24A3226C"/>
    <w:rsid w:val="253144A3"/>
    <w:rsid w:val="2BA586EB"/>
    <w:rsid w:val="2E044BB2"/>
    <w:rsid w:val="3123F9B2"/>
    <w:rsid w:val="31D92CC2"/>
    <w:rsid w:val="32057B3E"/>
    <w:rsid w:val="37D3153E"/>
    <w:rsid w:val="38807264"/>
    <w:rsid w:val="3CA1C917"/>
    <w:rsid w:val="407F2341"/>
    <w:rsid w:val="48E17A93"/>
    <w:rsid w:val="4F0C2728"/>
    <w:rsid w:val="4F897D71"/>
    <w:rsid w:val="52A367A5"/>
    <w:rsid w:val="5704B2A8"/>
    <w:rsid w:val="64E13100"/>
    <w:rsid w:val="749D9B4C"/>
    <w:rsid w:val="769A597B"/>
    <w:rsid w:val="78F76A18"/>
    <w:rsid w:val="793A0823"/>
    <w:rsid w:val="7F6ECAF8"/>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pt-BR" w:eastAsia="pt-BR"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character" w:default="1" w:styleId="11">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19"/>
    <w:semiHidden/>
    <w:uiPriority w:val="0"/>
    <w:pPr>
      <w:spacing w:after="240" w:line="240" w:lineRule="auto"/>
      <w:jc w:val="both"/>
    </w:pPr>
    <w:rPr>
      <w:rFonts w:ascii="Garamond" w:hAnsi="Garamond" w:eastAsia="Times New Roman" w:cs="Times New Roman"/>
      <w:spacing w:val="-5"/>
      <w:sz w:val="24"/>
      <w:szCs w:val="20"/>
    </w:rPr>
  </w:style>
  <w:style w:type="paragraph" w:styleId="4">
    <w:name w:val="annotation text"/>
    <w:basedOn w:val="1"/>
    <w:link w:val="25"/>
    <w:semiHidden/>
    <w:unhideWhenUsed/>
    <w:uiPriority w:val="99"/>
    <w:pPr>
      <w:spacing w:line="240" w:lineRule="auto"/>
    </w:pPr>
    <w:rPr>
      <w:sz w:val="20"/>
      <w:szCs w:val="20"/>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6">
    <w:name w:val="header"/>
    <w:basedOn w:val="1"/>
    <w:link w:val="20"/>
    <w:unhideWhenUsed/>
    <w:qFormat/>
    <w:uiPriority w:val="99"/>
    <w:pPr>
      <w:tabs>
        <w:tab w:val="center" w:pos="4252"/>
        <w:tab w:val="right" w:pos="8504"/>
      </w:tabs>
      <w:spacing w:after="0" w:line="240" w:lineRule="auto"/>
    </w:pPr>
  </w:style>
  <w:style w:type="paragraph" w:styleId="7">
    <w:name w:val="annotation subject"/>
    <w:basedOn w:val="4"/>
    <w:next w:val="4"/>
    <w:link w:val="26"/>
    <w:semiHidden/>
    <w:unhideWhenUsed/>
    <w:qFormat/>
    <w:uiPriority w:val="99"/>
    <w:rPr>
      <w:b/>
      <w:bCs/>
    </w:rPr>
  </w:style>
  <w:style w:type="paragraph" w:styleId="8">
    <w:name w:val="footer"/>
    <w:basedOn w:val="1"/>
    <w:link w:val="21"/>
    <w:unhideWhenUsed/>
    <w:qFormat/>
    <w:uiPriority w:val="99"/>
    <w:pPr>
      <w:tabs>
        <w:tab w:val="center" w:pos="4252"/>
        <w:tab w:val="right" w:pos="8504"/>
      </w:tabs>
      <w:spacing w:after="0" w:line="240" w:lineRule="auto"/>
    </w:pPr>
  </w:style>
  <w:style w:type="paragraph" w:styleId="9">
    <w:name w:val="Balloon Text"/>
    <w:basedOn w:val="1"/>
    <w:link w:val="17"/>
    <w:semiHidden/>
    <w:unhideWhenUsed/>
    <w:uiPriority w:val="99"/>
    <w:pPr>
      <w:spacing w:after="0" w:line="240" w:lineRule="auto"/>
    </w:pPr>
    <w:rPr>
      <w:rFonts w:ascii="Tahoma" w:hAnsi="Tahoma" w:cs="Tahoma"/>
      <w:sz w:val="16"/>
      <w:szCs w:val="16"/>
    </w:rPr>
  </w:style>
  <w:style w:type="paragraph" w:styleId="10">
    <w:name w:val="footnote text"/>
    <w:basedOn w:val="1"/>
    <w:link w:val="27"/>
    <w:semiHidden/>
    <w:unhideWhenUsed/>
    <w:uiPriority w:val="99"/>
    <w:pPr>
      <w:spacing w:after="0" w:line="240" w:lineRule="auto"/>
    </w:pPr>
    <w:rPr>
      <w:sz w:val="20"/>
      <w:szCs w:val="20"/>
    </w:rPr>
  </w:style>
  <w:style w:type="character" w:styleId="12">
    <w:name w:val="annotation reference"/>
    <w:basedOn w:val="11"/>
    <w:semiHidden/>
    <w:unhideWhenUsed/>
    <w:uiPriority w:val="99"/>
    <w:rPr>
      <w:sz w:val="16"/>
      <w:szCs w:val="16"/>
    </w:rPr>
  </w:style>
  <w:style w:type="character" w:styleId="13">
    <w:name w:val="footnote reference"/>
    <w:basedOn w:val="11"/>
    <w:semiHidden/>
    <w:unhideWhenUsed/>
    <w:uiPriority w:val="99"/>
    <w:rPr>
      <w:vertAlign w:val="superscript"/>
    </w:rPr>
  </w:style>
  <w:style w:type="character" w:styleId="14">
    <w:name w:val="Hyperlink"/>
    <w:basedOn w:val="11"/>
    <w:unhideWhenUsed/>
    <w:uiPriority w:val="99"/>
    <w:rPr>
      <w:color w:val="0000FF" w:themeColor="hyperlink"/>
      <w:u w:val="single"/>
      <w14:textFill>
        <w14:solidFill>
          <w14:schemeClr w14:val="hlink"/>
        </w14:solidFill>
      </w14:textFill>
    </w:rPr>
  </w:style>
  <w:style w:type="table" w:styleId="16">
    <w:name w:val="Table Grid"/>
    <w:basedOn w:val="1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Texto de balão Char"/>
    <w:basedOn w:val="11"/>
    <w:link w:val="9"/>
    <w:semiHidden/>
    <w:uiPriority w:val="99"/>
    <w:rPr>
      <w:rFonts w:ascii="Tahoma" w:hAnsi="Tahoma" w:cs="Tahoma"/>
      <w:sz w:val="16"/>
      <w:szCs w:val="16"/>
    </w:rPr>
  </w:style>
  <w:style w:type="paragraph" w:styleId="18">
    <w:name w:val="List Paragraph"/>
    <w:basedOn w:val="1"/>
    <w:qFormat/>
    <w:uiPriority w:val="34"/>
    <w:pPr>
      <w:ind w:left="720"/>
      <w:contextualSpacing/>
    </w:pPr>
  </w:style>
  <w:style w:type="character" w:customStyle="1" w:styleId="19">
    <w:name w:val="Corpo de texto Char"/>
    <w:basedOn w:val="11"/>
    <w:link w:val="3"/>
    <w:semiHidden/>
    <w:uiPriority w:val="0"/>
    <w:rPr>
      <w:rFonts w:ascii="Garamond" w:hAnsi="Garamond" w:eastAsia="Times New Roman" w:cs="Times New Roman"/>
      <w:spacing w:val="-5"/>
      <w:sz w:val="24"/>
      <w:szCs w:val="20"/>
    </w:rPr>
  </w:style>
  <w:style w:type="character" w:customStyle="1" w:styleId="20">
    <w:name w:val="Cabeçalho Char"/>
    <w:basedOn w:val="11"/>
    <w:link w:val="6"/>
    <w:qFormat/>
    <w:uiPriority w:val="99"/>
  </w:style>
  <w:style w:type="character" w:customStyle="1" w:styleId="21">
    <w:name w:val="Rodapé Char"/>
    <w:basedOn w:val="11"/>
    <w:link w:val="8"/>
    <w:uiPriority w:val="99"/>
  </w:style>
  <w:style w:type="paragraph" w:customStyle="1" w:styleId="22">
    <w:name w:val="Conteúdo da tabela"/>
    <w:basedOn w:val="1"/>
    <w:qFormat/>
    <w:uiPriority w:val="0"/>
    <w:pPr>
      <w:suppressLineNumbers/>
      <w:spacing w:after="0" w:line="240" w:lineRule="auto"/>
    </w:pPr>
    <w:rPr>
      <w:rFonts w:ascii="Times New Roman" w:hAnsi="Times New Roman" w:eastAsia="Times New Roman" w:cs="Times New Roman"/>
      <w:sz w:val="24"/>
      <w:szCs w:val="24"/>
    </w:rPr>
  </w:style>
  <w:style w:type="character" w:customStyle="1" w:styleId="23">
    <w:name w:val="Unresolved Mention"/>
    <w:basedOn w:val="11"/>
    <w:semiHidden/>
    <w:unhideWhenUsed/>
    <w:uiPriority w:val="99"/>
    <w:rPr>
      <w:color w:val="605E5C"/>
      <w:shd w:val="clear" w:color="auto" w:fill="E1DFDD"/>
    </w:rPr>
  </w:style>
  <w:style w:type="character" w:customStyle="1" w:styleId="24">
    <w:name w:val="Título 1 Char"/>
    <w:basedOn w:val="11"/>
    <w:link w:val="2"/>
    <w:uiPriority w:val="9"/>
    <w:rPr>
      <w:rFonts w:asciiTheme="majorHAnsi" w:hAnsiTheme="majorHAnsi" w:eastAsiaTheme="majorEastAsia" w:cstheme="majorBidi"/>
      <w:color w:val="376092" w:themeColor="accent1" w:themeShade="BF"/>
      <w:sz w:val="32"/>
      <w:szCs w:val="32"/>
    </w:rPr>
  </w:style>
  <w:style w:type="character" w:customStyle="1" w:styleId="25">
    <w:name w:val="Texto de comentário Char"/>
    <w:basedOn w:val="11"/>
    <w:link w:val="4"/>
    <w:semiHidden/>
    <w:uiPriority w:val="99"/>
    <w:rPr>
      <w:sz w:val="20"/>
      <w:szCs w:val="20"/>
    </w:rPr>
  </w:style>
  <w:style w:type="character" w:customStyle="1" w:styleId="26">
    <w:name w:val="Assunto do comentário Char"/>
    <w:basedOn w:val="25"/>
    <w:link w:val="7"/>
    <w:semiHidden/>
    <w:qFormat/>
    <w:uiPriority w:val="99"/>
    <w:rPr>
      <w:b/>
      <w:bCs/>
      <w:sz w:val="20"/>
      <w:szCs w:val="20"/>
    </w:rPr>
  </w:style>
  <w:style w:type="character" w:customStyle="1" w:styleId="27">
    <w:name w:val="Footnote Text Char"/>
    <w:basedOn w:val="11"/>
    <w:link w:val="10"/>
    <w:semiHidden/>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CC9890-0347-409D-822B-AC6456B6F700}">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Office_11.2.0.8292_F1E327BC-269C-435d-A152-05C5408002CA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2014-02-12T17:19:00Z</dcterms:created>
  <dc:creator>Renata</dc:creator>
  <cp:lastModifiedBy>marcus</cp:lastModifiedBy>
  <cp:lastPrinted>2019-02-10T18:45:00Z</cp:lastPrinted>
  <dcterms:modified xsi:type="dcterms:W3CDTF">2019-03-28T00:55:49Z</dcterms:modified>
  <cp:revision>134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1046-11.2.0.8292</vt:lpwstr>
  </property>
</Properties>
</file>